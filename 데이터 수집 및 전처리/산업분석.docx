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8F35" w14:textId="7D0C6609" w:rsidR="001F282F" w:rsidRPr="001F282F" w:rsidRDefault="001F282F" w:rsidP="001F282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 w:hint="eastAsia"/>
          <w:b/>
          <w:bCs/>
        </w:rPr>
        <w:t>/ I</w:t>
      </w:r>
      <w:r w:rsidRPr="001F282F">
        <w:rPr>
          <w:rFonts w:ascii="Segoe UI Emoji" w:hAnsi="Segoe UI Emoji" w:cs="Segoe UI Emoji" w:hint="eastAsia"/>
          <w:b/>
          <w:bCs/>
        </w:rPr>
        <w:t>T</w:t>
      </w:r>
      <w:r>
        <w:rPr>
          <w:rFonts w:ascii="Segoe UI Emoji" w:hAnsi="Segoe UI Emoji" w:cs="Segoe UI Emoji" w:hint="eastAsia"/>
          <w:b/>
          <w:bCs/>
        </w:rPr>
        <w:t xml:space="preserve"> </w:t>
      </w:r>
      <w:r w:rsidRPr="001F282F">
        <w:rPr>
          <w:rFonts w:ascii="Segoe UI Emoji" w:hAnsi="Segoe UI Emoji" w:cs="Segoe UI Emoji" w:hint="eastAsia"/>
          <w:b/>
          <w:bCs/>
        </w:rPr>
        <w:t>서비스</w:t>
      </w:r>
    </w:p>
    <w:p w14:paraId="7E1311C6" w14:textId="48CF109F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 xml:space="preserve">📡 IT </w:t>
      </w:r>
      <w:r w:rsidRPr="007F6D16">
        <w:rPr>
          <w:rFonts w:ascii="Segoe UI Emoji" w:hAnsi="Segoe UI Emoji" w:cs="Segoe UI Emoji"/>
          <w:b/>
          <w:bCs/>
        </w:rPr>
        <w:t>서비스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산업에서의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주요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재무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지표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해석</w:t>
      </w:r>
    </w:p>
    <w:p w14:paraId="3C9DCA5F" w14:textId="77777777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1. PER (</w:t>
      </w:r>
      <w:r w:rsidRPr="007F6D16">
        <w:rPr>
          <w:rFonts w:ascii="Segoe UI Emoji" w:hAnsi="Segoe UI Emoji" w:cs="Segoe UI Emoji"/>
          <w:b/>
          <w:bCs/>
        </w:rPr>
        <w:t>주가수익비율</w:t>
      </w:r>
      <w:r w:rsidRPr="007F6D16">
        <w:rPr>
          <w:rFonts w:ascii="Segoe UI Emoji" w:hAnsi="Segoe UI Emoji" w:cs="Segoe UI Emoji"/>
          <w:b/>
          <w:bCs/>
        </w:rPr>
        <w:t>)</w:t>
      </w:r>
    </w:p>
    <w:p w14:paraId="0C6978A7" w14:textId="77777777" w:rsidR="007F6D16" w:rsidRPr="007F6D16" w:rsidRDefault="007F6D16">
      <w:pPr>
        <w:numPr>
          <w:ilvl w:val="0"/>
          <w:numId w:val="174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산업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평균</w:t>
      </w:r>
      <w:r w:rsidRPr="007F6D16">
        <w:rPr>
          <w:rFonts w:ascii="Segoe UI Emoji" w:hAnsi="Segoe UI Emoji" w:cs="Segoe UI Emoji"/>
          <w:b/>
          <w:bCs/>
        </w:rPr>
        <w:t xml:space="preserve">: </w:t>
      </w:r>
      <w:r w:rsidRPr="007F6D16">
        <w:rPr>
          <w:rFonts w:ascii="Segoe UI Emoji" w:hAnsi="Segoe UI Emoji" w:cs="Segoe UI Emoji"/>
          <w:b/>
          <w:bCs/>
        </w:rPr>
        <w:t>한국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상장사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기준으로</w:t>
      </w:r>
      <w:r w:rsidRPr="007F6D16">
        <w:rPr>
          <w:rFonts w:ascii="Segoe UI Emoji" w:hAnsi="Segoe UI Emoji" w:cs="Segoe UI Emoji"/>
          <w:b/>
          <w:bCs/>
        </w:rPr>
        <w:t xml:space="preserve"> 25~35</w:t>
      </w:r>
      <w:r w:rsidRPr="007F6D16">
        <w:rPr>
          <w:rFonts w:ascii="Segoe UI Emoji" w:hAnsi="Segoe UI Emoji" w:cs="Segoe UI Emoji"/>
          <w:b/>
          <w:bCs/>
        </w:rPr>
        <w:t>배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정도가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일반적이야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454665DA" w14:textId="77777777" w:rsidR="007F6D16" w:rsidRPr="007F6D16" w:rsidRDefault="007F6D16">
      <w:pPr>
        <w:numPr>
          <w:ilvl w:val="0"/>
          <w:numId w:val="174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해석</w:t>
      </w:r>
      <w:r w:rsidRPr="007F6D16">
        <w:rPr>
          <w:rFonts w:ascii="Segoe UI Emoji" w:hAnsi="Segoe UI Emoji" w:cs="Segoe UI Emoji"/>
          <w:b/>
          <w:bCs/>
        </w:rPr>
        <w:t>:</w:t>
      </w:r>
    </w:p>
    <w:p w14:paraId="38BE251A" w14:textId="77777777" w:rsidR="007F6D16" w:rsidRPr="007F6D16" w:rsidRDefault="007F6D16">
      <w:pPr>
        <w:numPr>
          <w:ilvl w:val="1"/>
          <w:numId w:val="174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일반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제조업보다</w:t>
      </w:r>
      <w:r w:rsidRPr="007F6D16">
        <w:rPr>
          <w:rFonts w:ascii="Segoe UI Emoji" w:hAnsi="Segoe UI Emoji" w:cs="Segoe UI Emoji"/>
          <w:b/>
          <w:bCs/>
        </w:rPr>
        <w:t xml:space="preserve"> PER</w:t>
      </w:r>
      <w:r w:rsidRPr="007F6D16">
        <w:rPr>
          <w:rFonts w:ascii="Segoe UI Emoji" w:hAnsi="Segoe UI Emoji" w:cs="Segoe UI Emoji"/>
          <w:b/>
          <w:bCs/>
        </w:rPr>
        <w:t>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높은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편인데</w:t>
      </w:r>
      <w:r w:rsidRPr="007F6D16">
        <w:rPr>
          <w:rFonts w:ascii="Segoe UI Emoji" w:hAnsi="Segoe UI Emoji" w:cs="Segoe UI Emoji"/>
          <w:b/>
          <w:bCs/>
        </w:rPr>
        <w:t xml:space="preserve">, </w:t>
      </w:r>
      <w:r w:rsidRPr="007F6D16">
        <w:rPr>
          <w:rFonts w:ascii="Segoe UI Emoji" w:hAnsi="Segoe UI Emoji" w:cs="Segoe UI Emoji"/>
          <w:b/>
          <w:bCs/>
        </w:rPr>
        <w:t>고성장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기대감이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반영된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결과지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71A2262B" w14:textId="77777777" w:rsidR="007F6D16" w:rsidRPr="007F6D16" w:rsidRDefault="007F6D16">
      <w:pPr>
        <w:numPr>
          <w:ilvl w:val="1"/>
          <w:numId w:val="174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특히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클라우드</w:t>
      </w:r>
      <w:r w:rsidRPr="007F6D16">
        <w:rPr>
          <w:rFonts w:ascii="Segoe UI Emoji" w:hAnsi="Segoe UI Emoji" w:cs="Segoe UI Emoji"/>
          <w:b/>
          <w:bCs/>
        </w:rPr>
        <w:t xml:space="preserve">, AI, B2B SaaS </w:t>
      </w:r>
      <w:r w:rsidRPr="007F6D16">
        <w:rPr>
          <w:rFonts w:ascii="Segoe UI Emoji" w:hAnsi="Segoe UI Emoji" w:cs="Segoe UI Emoji"/>
          <w:b/>
          <w:bCs/>
        </w:rPr>
        <w:t>기반이면</w:t>
      </w:r>
      <w:r w:rsidRPr="007F6D16">
        <w:rPr>
          <w:rFonts w:ascii="Segoe UI Emoji" w:hAnsi="Segoe UI Emoji" w:cs="Segoe UI Emoji"/>
          <w:b/>
          <w:bCs/>
        </w:rPr>
        <w:t xml:space="preserve"> PER 40</w:t>
      </w:r>
      <w:r w:rsidRPr="007F6D16">
        <w:rPr>
          <w:rFonts w:ascii="Segoe UI Emoji" w:hAnsi="Segoe UI Emoji" w:cs="Segoe UI Emoji"/>
          <w:b/>
          <w:bCs/>
        </w:rPr>
        <w:t>배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넘어도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투자자들이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감내하더라고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749F23A6" w14:textId="77777777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내가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예전에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말했지</w:t>
      </w:r>
      <w:r w:rsidRPr="007F6D16">
        <w:rPr>
          <w:rFonts w:ascii="Segoe UI Emoji" w:hAnsi="Segoe UI Emoji" w:cs="Segoe UI Emoji"/>
          <w:b/>
          <w:bCs/>
        </w:rPr>
        <w:t>, "High P/E ratios are justified only by high growth and durable advantages."</w:t>
      </w:r>
      <w:r w:rsidRPr="007F6D16">
        <w:rPr>
          <w:rFonts w:ascii="Segoe UI Emoji" w:hAnsi="Segoe UI Emoji" w:cs="Segoe UI Emoji"/>
          <w:b/>
          <w:bCs/>
        </w:rPr>
        <w:br/>
      </w:r>
      <w:r w:rsidRPr="007F6D16">
        <w:rPr>
          <w:rFonts w:ascii="Segoe UI Emoji" w:hAnsi="Segoe UI Emoji" w:cs="Segoe UI Emoji"/>
          <w:b/>
          <w:bCs/>
        </w:rPr>
        <w:t>성장률이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실적을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못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받쳐주면</w:t>
      </w:r>
      <w:r w:rsidRPr="007F6D16">
        <w:rPr>
          <w:rFonts w:ascii="Segoe UI Emoji" w:hAnsi="Segoe UI Emoji" w:cs="Segoe UI Emoji"/>
          <w:b/>
          <w:bCs/>
        </w:rPr>
        <w:t xml:space="preserve">, </w:t>
      </w:r>
      <w:r w:rsidRPr="007F6D16">
        <w:rPr>
          <w:rFonts w:ascii="Segoe UI Emoji" w:hAnsi="Segoe UI Emoji" w:cs="Segoe UI Emoji"/>
          <w:b/>
          <w:bCs/>
        </w:rPr>
        <w:t>고평가된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주식은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고층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건물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위에서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줄타기하는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셈이야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18278407" w14:textId="77777777" w:rsidR="007F6D16" w:rsidRPr="007F6D16" w:rsidRDefault="00000000" w:rsidP="007F6D1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F9BB266">
          <v:rect id="_x0000_i1025" style="width:0;height:1.5pt" o:hralign="center" o:hrstd="t" o:hr="t" fillcolor="#a0a0a0" stroked="f"/>
        </w:pict>
      </w:r>
    </w:p>
    <w:p w14:paraId="3F00C999" w14:textId="77777777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2. ROE (</w:t>
      </w:r>
      <w:r w:rsidRPr="007F6D16">
        <w:rPr>
          <w:rFonts w:ascii="Segoe UI Emoji" w:hAnsi="Segoe UI Emoji" w:cs="Segoe UI Emoji"/>
          <w:b/>
          <w:bCs/>
        </w:rPr>
        <w:t>자기자본이익률</w:t>
      </w:r>
      <w:r w:rsidRPr="007F6D16">
        <w:rPr>
          <w:rFonts w:ascii="Segoe UI Emoji" w:hAnsi="Segoe UI Emoji" w:cs="Segoe UI Emoji"/>
          <w:b/>
          <w:bCs/>
        </w:rPr>
        <w:t>)</w:t>
      </w:r>
    </w:p>
    <w:p w14:paraId="1C42D03F" w14:textId="77777777" w:rsidR="007F6D16" w:rsidRPr="007F6D16" w:rsidRDefault="007F6D16">
      <w:pPr>
        <w:numPr>
          <w:ilvl w:val="0"/>
          <w:numId w:val="175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산업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평균</w:t>
      </w:r>
      <w:r w:rsidRPr="007F6D16">
        <w:rPr>
          <w:rFonts w:ascii="Segoe UI Emoji" w:hAnsi="Segoe UI Emoji" w:cs="Segoe UI Emoji"/>
          <w:b/>
          <w:bCs/>
        </w:rPr>
        <w:t xml:space="preserve">: 10~15% </w:t>
      </w:r>
      <w:r w:rsidRPr="007F6D16">
        <w:rPr>
          <w:rFonts w:ascii="Segoe UI Emoji" w:hAnsi="Segoe UI Emoji" w:cs="Segoe UI Emoji"/>
          <w:b/>
          <w:bCs/>
        </w:rPr>
        <w:t>이상이면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우수한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편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4A3BB64F" w14:textId="77777777" w:rsidR="007F6D16" w:rsidRPr="007F6D16" w:rsidRDefault="007F6D16">
      <w:pPr>
        <w:numPr>
          <w:ilvl w:val="0"/>
          <w:numId w:val="175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특징</w:t>
      </w:r>
      <w:r w:rsidRPr="007F6D16">
        <w:rPr>
          <w:rFonts w:ascii="Segoe UI Emoji" w:hAnsi="Segoe UI Emoji" w:cs="Segoe UI Emoji"/>
          <w:b/>
          <w:bCs/>
        </w:rPr>
        <w:t xml:space="preserve">: </w:t>
      </w:r>
      <w:r w:rsidRPr="007F6D16">
        <w:rPr>
          <w:rFonts w:ascii="Segoe UI Emoji" w:hAnsi="Segoe UI Emoji" w:cs="Segoe UI Emoji"/>
          <w:b/>
          <w:bCs/>
        </w:rPr>
        <w:t>고정자산이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적고</w:t>
      </w:r>
      <w:r w:rsidRPr="007F6D16">
        <w:rPr>
          <w:rFonts w:ascii="Segoe UI Emoji" w:hAnsi="Segoe UI Emoji" w:cs="Segoe UI Emoji"/>
          <w:b/>
          <w:bCs/>
        </w:rPr>
        <w:t xml:space="preserve">, </w:t>
      </w:r>
      <w:r w:rsidRPr="007F6D16">
        <w:rPr>
          <w:rFonts w:ascii="Segoe UI Emoji" w:hAnsi="Segoe UI Emoji" w:cs="Segoe UI Emoji"/>
          <w:b/>
          <w:bCs/>
        </w:rPr>
        <w:t>사람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중심의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서비스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산업이라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자기자본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효율이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꽤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좋아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6FCDE218" w14:textId="77777777" w:rsidR="007F6D16" w:rsidRPr="007F6D16" w:rsidRDefault="007F6D16">
      <w:pPr>
        <w:numPr>
          <w:ilvl w:val="0"/>
          <w:numId w:val="175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클라우드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기반으로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넘어간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기업은</w:t>
      </w:r>
      <w:r w:rsidRPr="007F6D16">
        <w:rPr>
          <w:rFonts w:ascii="Segoe UI Emoji" w:hAnsi="Segoe UI Emoji" w:cs="Segoe UI Emoji"/>
          <w:b/>
          <w:bCs/>
        </w:rPr>
        <w:t xml:space="preserve"> 20%</w:t>
      </w:r>
      <w:r w:rsidRPr="007F6D16">
        <w:rPr>
          <w:rFonts w:ascii="Segoe UI Emoji" w:hAnsi="Segoe UI Emoji" w:cs="Segoe UI Emoji"/>
          <w:b/>
          <w:bCs/>
        </w:rPr>
        <w:t>대</w:t>
      </w:r>
      <w:r w:rsidRPr="007F6D16">
        <w:rPr>
          <w:rFonts w:ascii="Segoe UI Emoji" w:hAnsi="Segoe UI Emoji" w:cs="Segoe UI Emoji"/>
          <w:b/>
          <w:bCs/>
        </w:rPr>
        <w:t xml:space="preserve"> ROE</w:t>
      </w:r>
      <w:r w:rsidRPr="007F6D16">
        <w:rPr>
          <w:rFonts w:ascii="Segoe UI Emoji" w:hAnsi="Segoe UI Emoji" w:cs="Segoe UI Emoji"/>
          <w:b/>
          <w:bCs/>
        </w:rPr>
        <w:t>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보여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4867940D" w14:textId="77777777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ROE</w:t>
      </w:r>
      <w:r w:rsidRPr="007F6D16">
        <w:rPr>
          <w:rFonts w:ascii="Segoe UI Emoji" w:hAnsi="Segoe UI Emoji" w:cs="Segoe UI Emoji"/>
          <w:b/>
          <w:bCs/>
        </w:rPr>
        <w:t>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마치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기업의</w:t>
      </w:r>
      <w:r w:rsidRPr="007F6D16">
        <w:rPr>
          <w:rFonts w:ascii="Segoe UI Emoji" w:hAnsi="Segoe UI Emoji" w:cs="Segoe UI Emoji"/>
          <w:b/>
          <w:bCs/>
        </w:rPr>
        <w:t xml:space="preserve"> '</w:t>
      </w:r>
      <w:r w:rsidRPr="007F6D16">
        <w:rPr>
          <w:rFonts w:ascii="Segoe UI Emoji" w:hAnsi="Segoe UI Emoji" w:cs="Segoe UI Emoji"/>
          <w:b/>
          <w:bCs/>
        </w:rPr>
        <w:t>근육량</w:t>
      </w:r>
      <w:r w:rsidRPr="007F6D16">
        <w:rPr>
          <w:rFonts w:ascii="Segoe UI Emoji" w:hAnsi="Segoe UI Emoji" w:cs="Segoe UI Emoji"/>
          <w:b/>
          <w:bCs/>
        </w:rPr>
        <w:t xml:space="preserve">' </w:t>
      </w:r>
      <w:r w:rsidRPr="007F6D16">
        <w:rPr>
          <w:rFonts w:ascii="Segoe UI Emoji" w:hAnsi="Segoe UI Emoji" w:cs="Segoe UI Emoji"/>
          <w:b/>
          <w:bCs/>
        </w:rPr>
        <w:t>같은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거야</w:t>
      </w:r>
      <w:r w:rsidRPr="007F6D16">
        <w:rPr>
          <w:rFonts w:ascii="Segoe UI Emoji" w:hAnsi="Segoe UI Emoji" w:cs="Segoe UI Emoji"/>
          <w:b/>
          <w:bCs/>
        </w:rPr>
        <w:t xml:space="preserve">. </w:t>
      </w:r>
      <w:r w:rsidRPr="007F6D16">
        <w:rPr>
          <w:rFonts w:ascii="Segoe UI Emoji" w:hAnsi="Segoe UI Emoji" w:cs="Segoe UI Emoji"/>
          <w:b/>
          <w:bCs/>
        </w:rPr>
        <w:t>마른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몸에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근육이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잘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잡혀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있으면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강하다는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뜻이거든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48A78EC3" w14:textId="77777777" w:rsidR="007F6D16" w:rsidRPr="007F6D16" w:rsidRDefault="00000000" w:rsidP="007F6D1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317DC53">
          <v:rect id="_x0000_i1026" style="width:0;height:1.5pt" o:hralign="center" o:hrstd="t" o:hr="t" fillcolor="#a0a0a0" stroked="f"/>
        </w:pict>
      </w:r>
    </w:p>
    <w:p w14:paraId="5F1CB916" w14:textId="77777777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3. PBR (</w:t>
      </w:r>
      <w:r w:rsidRPr="007F6D16">
        <w:rPr>
          <w:rFonts w:ascii="Segoe UI Emoji" w:hAnsi="Segoe UI Emoji" w:cs="Segoe UI Emoji"/>
          <w:b/>
          <w:bCs/>
        </w:rPr>
        <w:t>주가순자산비율</w:t>
      </w:r>
      <w:r w:rsidRPr="007F6D16">
        <w:rPr>
          <w:rFonts w:ascii="Segoe UI Emoji" w:hAnsi="Segoe UI Emoji" w:cs="Segoe UI Emoji"/>
          <w:b/>
          <w:bCs/>
        </w:rPr>
        <w:t>)</w:t>
      </w:r>
    </w:p>
    <w:p w14:paraId="6BF5708F" w14:textId="77777777" w:rsidR="007F6D16" w:rsidRPr="007F6D16" w:rsidRDefault="007F6D16">
      <w:pPr>
        <w:numPr>
          <w:ilvl w:val="0"/>
          <w:numId w:val="176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산업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평균</w:t>
      </w:r>
      <w:r w:rsidRPr="007F6D16">
        <w:rPr>
          <w:rFonts w:ascii="Segoe UI Emoji" w:hAnsi="Segoe UI Emoji" w:cs="Segoe UI Emoji"/>
          <w:b/>
          <w:bCs/>
        </w:rPr>
        <w:t>: 3~5</w:t>
      </w:r>
      <w:r w:rsidRPr="007F6D16">
        <w:rPr>
          <w:rFonts w:ascii="Segoe UI Emoji" w:hAnsi="Segoe UI Emoji" w:cs="Segoe UI Emoji"/>
          <w:b/>
          <w:bCs/>
        </w:rPr>
        <w:t>배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정도가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일반적이야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41EC098C" w14:textId="77777777" w:rsidR="007F6D16" w:rsidRPr="007F6D16" w:rsidRDefault="007F6D16">
      <w:pPr>
        <w:numPr>
          <w:ilvl w:val="0"/>
          <w:numId w:val="176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포인트</w:t>
      </w:r>
      <w:r w:rsidRPr="007F6D16">
        <w:rPr>
          <w:rFonts w:ascii="Segoe UI Emoji" w:hAnsi="Segoe UI Emoji" w:cs="Segoe UI Emoji"/>
          <w:b/>
          <w:bCs/>
        </w:rPr>
        <w:t xml:space="preserve">: </w:t>
      </w:r>
      <w:r w:rsidRPr="007F6D16">
        <w:rPr>
          <w:rFonts w:ascii="Segoe UI Emoji" w:hAnsi="Segoe UI Emoji" w:cs="Segoe UI Emoji"/>
          <w:b/>
          <w:bCs/>
        </w:rPr>
        <w:t>유형자산보다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무형자산</w:t>
      </w:r>
      <w:r w:rsidRPr="007F6D16">
        <w:rPr>
          <w:rFonts w:ascii="Segoe UI Emoji" w:hAnsi="Segoe UI Emoji" w:cs="Segoe UI Emoji"/>
          <w:b/>
          <w:bCs/>
        </w:rPr>
        <w:t>(</w:t>
      </w:r>
      <w:r w:rsidRPr="007F6D16">
        <w:rPr>
          <w:rFonts w:ascii="Segoe UI Emoji" w:hAnsi="Segoe UI Emoji" w:cs="Segoe UI Emoji"/>
          <w:b/>
          <w:bCs/>
        </w:rPr>
        <w:t>브랜드</w:t>
      </w:r>
      <w:r w:rsidRPr="007F6D16">
        <w:rPr>
          <w:rFonts w:ascii="Segoe UI Emoji" w:hAnsi="Segoe UI Emoji" w:cs="Segoe UI Emoji"/>
          <w:b/>
          <w:bCs/>
        </w:rPr>
        <w:t xml:space="preserve">, </w:t>
      </w:r>
      <w:r w:rsidRPr="007F6D16">
        <w:rPr>
          <w:rFonts w:ascii="Segoe UI Emoji" w:hAnsi="Segoe UI Emoji" w:cs="Segoe UI Emoji"/>
          <w:b/>
          <w:bCs/>
        </w:rPr>
        <w:t>인력</w:t>
      </w:r>
      <w:r w:rsidRPr="007F6D16">
        <w:rPr>
          <w:rFonts w:ascii="Segoe UI Emoji" w:hAnsi="Segoe UI Emoji" w:cs="Segoe UI Emoji"/>
          <w:b/>
          <w:bCs/>
        </w:rPr>
        <w:t xml:space="preserve">, </w:t>
      </w:r>
      <w:r w:rsidRPr="007F6D16">
        <w:rPr>
          <w:rFonts w:ascii="Segoe UI Emoji" w:hAnsi="Segoe UI Emoji" w:cs="Segoe UI Emoji"/>
          <w:b/>
          <w:bCs/>
        </w:rPr>
        <w:t>코드</w:t>
      </w:r>
      <w:r w:rsidRPr="007F6D16">
        <w:rPr>
          <w:rFonts w:ascii="Segoe UI Emoji" w:hAnsi="Segoe UI Emoji" w:cs="Segoe UI Emoji"/>
          <w:b/>
          <w:bCs/>
        </w:rPr>
        <w:t xml:space="preserve">, IP) </w:t>
      </w:r>
      <w:r w:rsidRPr="007F6D16">
        <w:rPr>
          <w:rFonts w:ascii="Segoe UI Emoji" w:hAnsi="Segoe UI Emoji" w:cs="Segoe UI Emoji"/>
          <w:b/>
          <w:bCs/>
        </w:rPr>
        <w:t>비중이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높아서</w:t>
      </w:r>
      <w:r w:rsidRPr="007F6D16">
        <w:rPr>
          <w:rFonts w:ascii="Segoe UI Emoji" w:hAnsi="Segoe UI Emoji" w:cs="Segoe UI Emoji"/>
          <w:b/>
          <w:bCs/>
        </w:rPr>
        <w:t xml:space="preserve"> PBR</w:t>
      </w:r>
      <w:r w:rsidRPr="007F6D16">
        <w:rPr>
          <w:rFonts w:ascii="Segoe UI Emoji" w:hAnsi="Segoe UI Emoji" w:cs="Segoe UI Emoji"/>
          <w:b/>
          <w:bCs/>
        </w:rPr>
        <w:t>로는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제대로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평가하기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어렵지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17371368" w14:textId="77777777" w:rsidR="007F6D16" w:rsidRPr="007F6D16" w:rsidRDefault="007F6D16">
      <w:pPr>
        <w:numPr>
          <w:ilvl w:val="0"/>
          <w:numId w:val="176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그래서</w:t>
      </w:r>
      <w:r w:rsidRPr="007F6D16">
        <w:rPr>
          <w:rFonts w:ascii="Segoe UI Emoji" w:hAnsi="Segoe UI Emoji" w:cs="Segoe UI Emoji"/>
          <w:b/>
          <w:bCs/>
        </w:rPr>
        <w:t xml:space="preserve"> PBR</w:t>
      </w:r>
      <w:r w:rsidRPr="007F6D16">
        <w:rPr>
          <w:rFonts w:ascii="Segoe UI Emoji" w:hAnsi="Segoe UI Emoji" w:cs="Segoe UI Emoji"/>
          <w:b/>
          <w:bCs/>
        </w:rPr>
        <w:t>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높더라도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무조건</w:t>
      </w:r>
      <w:r w:rsidRPr="007F6D16">
        <w:rPr>
          <w:rFonts w:ascii="Segoe UI Emoji" w:hAnsi="Segoe UI Emoji" w:cs="Segoe UI Emoji"/>
          <w:b/>
          <w:bCs/>
        </w:rPr>
        <w:t xml:space="preserve"> ‘</w:t>
      </w:r>
      <w:r w:rsidRPr="007F6D16">
        <w:rPr>
          <w:rFonts w:ascii="Segoe UI Emoji" w:hAnsi="Segoe UI Emoji" w:cs="Segoe UI Emoji"/>
          <w:b/>
          <w:bCs/>
        </w:rPr>
        <w:t>고평가</w:t>
      </w:r>
      <w:r w:rsidRPr="007F6D16">
        <w:rPr>
          <w:rFonts w:ascii="Segoe UI Emoji" w:hAnsi="Segoe UI Emoji" w:cs="Segoe UI Emoji"/>
          <w:b/>
          <w:bCs/>
        </w:rPr>
        <w:t>’</w:t>
      </w:r>
      <w:r w:rsidRPr="007F6D16">
        <w:rPr>
          <w:rFonts w:ascii="Segoe UI Emoji" w:hAnsi="Segoe UI Emoji" w:cs="Segoe UI Emoji"/>
          <w:b/>
          <w:bCs/>
        </w:rPr>
        <w:t>라고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단정하면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안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돼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36F04490" w14:textId="77777777" w:rsidR="007F6D16" w:rsidRPr="007F6D16" w:rsidRDefault="00000000" w:rsidP="007F6D1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56C6438">
          <v:rect id="_x0000_i1027" style="width:0;height:1.5pt" o:hralign="center" o:hrstd="t" o:hr="t" fillcolor="#a0a0a0" stroked="f"/>
        </w:pict>
      </w:r>
    </w:p>
    <w:p w14:paraId="3A83229A" w14:textId="77777777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 xml:space="preserve">4. </w:t>
      </w:r>
      <w:r w:rsidRPr="007F6D16">
        <w:rPr>
          <w:rFonts w:ascii="Segoe UI Emoji" w:hAnsi="Segoe UI Emoji" w:cs="Segoe UI Emoji"/>
          <w:b/>
          <w:bCs/>
        </w:rPr>
        <w:t>부채비율</w:t>
      </w:r>
    </w:p>
    <w:p w14:paraId="53D34310" w14:textId="77777777" w:rsidR="007F6D16" w:rsidRPr="007F6D16" w:rsidRDefault="007F6D16">
      <w:pPr>
        <w:numPr>
          <w:ilvl w:val="0"/>
          <w:numId w:val="177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산업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평균</w:t>
      </w:r>
      <w:r w:rsidRPr="007F6D16">
        <w:rPr>
          <w:rFonts w:ascii="Segoe UI Emoji" w:hAnsi="Segoe UI Emoji" w:cs="Segoe UI Emoji"/>
          <w:b/>
          <w:bCs/>
        </w:rPr>
        <w:t xml:space="preserve">: 50% </w:t>
      </w:r>
      <w:r w:rsidRPr="007F6D16">
        <w:rPr>
          <w:rFonts w:ascii="Segoe UI Emoji" w:hAnsi="Segoe UI Emoji" w:cs="Segoe UI Emoji"/>
          <w:b/>
          <w:bCs/>
        </w:rPr>
        <w:t>미만이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바람직한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수준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6AC0A3D6" w14:textId="77777777" w:rsidR="007F6D16" w:rsidRPr="007F6D16" w:rsidRDefault="007F6D16">
      <w:pPr>
        <w:numPr>
          <w:ilvl w:val="0"/>
          <w:numId w:val="177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lastRenderedPageBreak/>
        <w:t>특징</w:t>
      </w:r>
      <w:r w:rsidRPr="007F6D16">
        <w:rPr>
          <w:rFonts w:ascii="Segoe UI Emoji" w:hAnsi="Segoe UI Emoji" w:cs="Segoe UI Emoji"/>
          <w:b/>
          <w:bCs/>
        </w:rPr>
        <w:t xml:space="preserve">: </w:t>
      </w:r>
      <w:r w:rsidRPr="007F6D16">
        <w:rPr>
          <w:rFonts w:ascii="Segoe UI Emoji" w:hAnsi="Segoe UI Emoji" w:cs="Segoe UI Emoji"/>
          <w:b/>
          <w:bCs/>
        </w:rPr>
        <w:t>자본집약적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산업이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아니라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부채가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많은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구조는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아냐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7B5A3F93" w14:textId="77777777" w:rsidR="007F6D16" w:rsidRPr="007F6D16" w:rsidRDefault="007F6D16">
      <w:pPr>
        <w:numPr>
          <w:ilvl w:val="0"/>
          <w:numId w:val="177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오히려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현금이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쌓이는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구조가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많고</w:t>
      </w:r>
      <w:r w:rsidRPr="007F6D16">
        <w:rPr>
          <w:rFonts w:ascii="Segoe UI Emoji" w:hAnsi="Segoe UI Emoji" w:cs="Segoe UI Emoji"/>
          <w:b/>
          <w:bCs/>
        </w:rPr>
        <w:t xml:space="preserve">, </w:t>
      </w:r>
      <w:r w:rsidRPr="007F6D16">
        <w:rPr>
          <w:rFonts w:ascii="Segoe UI Emoji" w:hAnsi="Segoe UI Emoji" w:cs="Segoe UI Emoji"/>
          <w:b/>
          <w:bCs/>
        </w:rPr>
        <w:t>부채보다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선수금이나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수주계약이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많은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편이지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5045EDC0" w14:textId="77777777" w:rsidR="007F6D16" w:rsidRPr="007F6D16" w:rsidRDefault="00000000" w:rsidP="007F6D1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A4DB326">
          <v:rect id="_x0000_i1028" style="width:0;height:1.5pt" o:hralign="center" o:hrstd="t" o:hr="t" fillcolor="#a0a0a0" stroked="f"/>
        </w:pict>
      </w:r>
    </w:p>
    <w:p w14:paraId="25BEC8A0" w14:textId="77777777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 xml:space="preserve">5. </w:t>
      </w:r>
      <w:r w:rsidRPr="007F6D16">
        <w:rPr>
          <w:rFonts w:ascii="Segoe UI Emoji" w:hAnsi="Segoe UI Emoji" w:cs="Segoe UI Emoji"/>
          <w:b/>
          <w:bCs/>
        </w:rPr>
        <w:t>영업이익률</w:t>
      </w:r>
    </w:p>
    <w:p w14:paraId="23236EDB" w14:textId="77777777" w:rsidR="007F6D16" w:rsidRPr="007F6D16" w:rsidRDefault="007F6D16">
      <w:pPr>
        <w:numPr>
          <w:ilvl w:val="0"/>
          <w:numId w:val="178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산업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평균</w:t>
      </w:r>
      <w:r w:rsidRPr="007F6D16">
        <w:rPr>
          <w:rFonts w:ascii="Segoe UI Emoji" w:hAnsi="Segoe UI Emoji" w:cs="Segoe UI Emoji"/>
          <w:b/>
          <w:bCs/>
        </w:rPr>
        <w:t>: **10~20%**</w:t>
      </w:r>
      <w:r w:rsidRPr="007F6D16">
        <w:rPr>
          <w:rFonts w:ascii="Segoe UI Emoji" w:hAnsi="Segoe UI Emoji" w:cs="Segoe UI Emoji"/>
          <w:b/>
          <w:bCs/>
        </w:rPr>
        <w:t>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매우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우수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21607B09" w14:textId="77777777" w:rsidR="007F6D16" w:rsidRPr="007F6D16" w:rsidRDefault="007F6D16">
      <w:pPr>
        <w:numPr>
          <w:ilvl w:val="0"/>
          <w:numId w:val="178"/>
        </w:num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클라우드</w:t>
      </w:r>
      <w:r w:rsidRPr="007F6D16">
        <w:rPr>
          <w:rFonts w:ascii="Segoe UI Emoji" w:hAnsi="Segoe UI Emoji" w:cs="Segoe UI Emoji"/>
          <w:b/>
          <w:bCs/>
        </w:rPr>
        <w:t xml:space="preserve">, SaaS </w:t>
      </w:r>
      <w:r w:rsidRPr="007F6D16">
        <w:rPr>
          <w:rFonts w:ascii="Segoe UI Emoji" w:hAnsi="Segoe UI Emoji" w:cs="Segoe UI Emoji"/>
          <w:b/>
          <w:bCs/>
        </w:rPr>
        <w:t>기업은</w:t>
      </w:r>
      <w:r w:rsidRPr="007F6D16">
        <w:rPr>
          <w:rFonts w:ascii="Segoe UI Emoji" w:hAnsi="Segoe UI Emoji" w:cs="Segoe UI Emoji"/>
          <w:b/>
          <w:bCs/>
        </w:rPr>
        <w:t xml:space="preserve"> 30%</w:t>
      </w:r>
      <w:r w:rsidRPr="007F6D16">
        <w:rPr>
          <w:rFonts w:ascii="Segoe UI Emoji" w:hAnsi="Segoe UI Emoji" w:cs="Segoe UI Emoji"/>
          <w:b/>
          <w:bCs/>
        </w:rPr>
        <w:t>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가능하지만</w:t>
      </w:r>
      <w:r w:rsidRPr="007F6D16">
        <w:rPr>
          <w:rFonts w:ascii="Segoe UI Emoji" w:hAnsi="Segoe UI Emoji" w:cs="Segoe UI Emoji"/>
          <w:b/>
          <w:bCs/>
        </w:rPr>
        <w:t>,</w:t>
      </w:r>
      <w:r w:rsidRPr="007F6D16">
        <w:rPr>
          <w:rFonts w:ascii="Segoe UI Emoji" w:hAnsi="Segoe UI Emoji" w:cs="Segoe UI Emoji"/>
          <w:b/>
          <w:bCs/>
        </w:rPr>
        <w:br/>
        <w:t>SI(</w:t>
      </w:r>
      <w:r w:rsidRPr="007F6D16">
        <w:rPr>
          <w:rFonts w:ascii="Segoe UI Emoji" w:hAnsi="Segoe UI Emoji" w:cs="Segoe UI Emoji"/>
          <w:b/>
          <w:bCs/>
        </w:rPr>
        <w:t>시스템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통합</w:t>
      </w:r>
      <w:r w:rsidRPr="007F6D16">
        <w:rPr>
          <w:rFonts w:ascii="Segoe UI Emoji" w:hAnsi="Segoe UI Emoji" w:cs="Segoe UI Emoji"/>
          <w:b/>
          <w:bCs/>
        </w:rPr>
        <w:t xml:space="preserve">) </w:t>
      </w:r>
      <w:r w:rsidRPr="007F6D16">
        <w:rPr>
          <w:rFonts w:ascii="Segoe UI Emoji" w:hAnsi="Segoe UI Emoji" w:cs="Segoe UI Emoji"/>
          <w:b/>
          <w:bCs/>
        </w:rPr>
        <w:t>위주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기업은</w:t>
      </w:r>
      <w:r w:rsidRPr="007F6D16">
        <w:rPr>
          <w:rFonts w:ascii="Segoe UI Emoji" w:hAnsi="Segoe UI Emoji" w:cs="Segoe UI Emoji"/>
          <w:b/>
          <w:bCs/>
        </w:rPr>
        <w:t xml:space="preserve"> 5~10% </w:t>
      </w:r>
      <w:r w:rsidRPr="007F6D16">
        <w:rPr>
          <w:rFonts w:ascii="Segoe UI Emoji" w:hAnsi="Segoe UI Emoji" w:cs="Segoe UI Emoji"/>
          <w:b/>
          <w:bCs/>
        </w:rPr>
        <w:t>수준에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머무는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경우도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있어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0D5CD9F2" w14:textId="77777777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>“When you look at a business, focus on its ability to scale profitably.”</w:t>
      </w:r>
      <w:r w:rsidRPr="007F6D16">
        <w:rPr>
          <w:rFonts w:ascii="Segoe UI Emoji" w:hAnsi="Segoe UI Emoji" w:cs="Segoe UI Emoji"/>
          <w:b/>
          <w:bCs/>
        </w:rPr>
        <w:br/>
        <w:t xml:space="preserve">– </w:t>
      </w:r>
      <w:r w:rsidRPr="007F6D16">
        <w:rPr>
          <w:rFonts w:ascii="Segoe UI Emoji" w:hAnsi="Segoe UI Emoji" w:cs="Segoe UI Emoji"/>
          <w:b/>
          <w:bCs/>
        </w:rPr>
        <w:t>고정비는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낮은데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매출이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늘수록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이익률이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점점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좋아지는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구조</w:t>
      </w:r>
      <w:r w:rsidRPr="007F6D16">
        <w:rPr>
          <w:rFonts w:ascii="Segoe UI Emoji" w:hAnsi="Segoe UI Emoji" w:cs="Segoe UI Emoji"/>
          <w:b/>
          <w:bCs/>
        </w:rPr>
        <w:t xml:space="preserve">, </w:t>
      </w:r>
      <w:r w:rsidRPr="007F6D16">
        <w:rPr>
          <w:rFonts w:ascii="Segoe UI Emoji" w:hAnsi="Segoe UI Emoji" w:cs="Segoe UI Emoji"/>
          <w:b/>
          <w:bCs/>
        </w:rPr>
        <w:t>이게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진짜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황금알을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낳는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거지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3E21CBF1" w14:textId="77777777" w:rsidR="007F6D16" w:rsidRPr="007F6D16" w:rsidRDefault="00000000" w:rsidP="007F6D1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1DEADEA">
          <v:rect id="_x0000_i1029" style="width:0;height:1.5pt" o:hralign="center" o:hrstd="t" o:hr="t" fillcolor="#a0a0a0" stroked="f"/>
        </w:pict>
      </w:r>
    </w:p>
    <w:p w14:paraId="3199AAC7" w14:textId="77777777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 xml:space="preserve">🔍 IT </w:t>
      </w:r>
      <w:r w:rsidRPr="007F6D16">
        <w:rPr>
          <w:rFonts w:ascii="Segoe UI Emoji" w:hAnsi="Segoe UI Emoji" w:cs="Segoe UI Emoji"/>
          <w:b/>
          <w:bCs/>
        </w:rPr>
        <w:t>서비스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산업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특유의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6574"/>
      </w:tblGrid>
      <w:tr w:rsidR="007F6D16" w:rsidRPr="007F6D16" w14:paraId="69E35C46" w14:textId="77777777" w:rsidTr="007F6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9600B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7267857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설명</w:t>
            </w:r>
          </w:p>
        </w:tc>
      </w:tr>
      <w:tr w:rsidR="007F6D16" w:rsidRPr="007F6D16" w14:paraId="5B036079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7CBE2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수주형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vs </w:t>
            </w:r>
            <w:r w:rsidRPr="007F6D16">
              <w:rPr>
                <w:rFonts w:ascii="Segoe UI Emoji" w:hAnsi="Segoe UI Emoji" w:cs="Segoe UI Emoji"/>
                <w:b/>
                <w:bCs/>
              </w:rPr>
              <w:t>반복형</w:t>
            </w:r>
          </w:p>
        </w:tc>
        <w:tc>
          <w:tcPr>
            <w:tcW w:w="0" w:type="auto"/>
            <w:vAlign w:val="center"/>
            <w:hideMark/>
          </w:tcPr>
          <w:p w14:paraId="0D3590DF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SI</w:t>
            </w:r>
            <w:r w:rsidRPr="007F6D16">
              <w:rPr>
                <w:rFonts w:ascii="Segoe UI Emoji" w:hAnsi="Segoe UI Emoji" w:cs="Segoe UI Emoji"/>
                <w:b/>
                <w:bCs/>
              </w:rPr>
              <w:t>는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단발성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수익</w:t>
            </w:r>
            <w:r w:rsidRPr="007F6D16">
              <w:rPr>
                <w:rFonts w:ascii="Segoe UI Emoji" w:hAnsi="Segoe UI Emoji" w:cs="Segoe UI Emoji"/>
                <w:b/>
                <w:bCs/>
              </w:rPr>
              <w:t>, SaaS</w:t>
            </w:r>
            <w:r w:rsidRPr="007F6D16">
              <w:rPr>
                <w:rFonts w:ascii="Segoe UI Emoji" w:hAnsi="Segoe UI Emoji" w:cs="Segoe UI Emoji"/>
                <w:b/>
                <w:bCs/>
              </w:rPr>
              <w:t>는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반복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수익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. </w:t>
            </w:r>
            <w:r w:rsidRPr="007F6D16">
              <w:rPr>
                <w:rFonts w:ascii="Segoe UI Emoji" w:hAnsi="Segoe UI Emoji" w:cs="Segoe UI Emoji"/>
                <w:b/>
                <w:bCs/>
              </w:rPr>
              <w:t>비즈니스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모델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전환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여부가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중요</w:t>
            </w:r>
          </w:p>
        </w:tc>
      </w:tr>
      <w:tr w:rsidR="007F6D16" w:rsidRPr="007F6D16" w14:paraId="4FD87620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8FB44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클라우드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전환율</w:t>
            </w:r>
          </w:p>
        </w:tc>
        <w:tc>
          <w:tcPr>
            <w:tcW w:w="0" w:type="auto"/>
            <w:vAlign w:val="center"/>
            <w:hideMark/>
          </w:tcPr>
          <w:p w14:paraId="26EC3C77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온프레미스에서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클라우드로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가는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속도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. </w:t>
            </w:r>
            <w:r w:rsidRPr="007F6D16">
              <w:rPr>
                <w:rFonts w:ascii="Segoe UI Emoji" w:hAnsi="Segoe UI Emoji" w:cs="Segoe UI Emoji"/>
                <w:b/>
                <w:bCs/>
              </w:rPr>
              <w:t>마진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구조가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완전히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달라져</w:t>
            </w:r>
          </w:p>
        </w:tc>
      </w:tr>
      <w:tr w:rsidR="007F6D16" w:rsidRPr="007F6D16" w14:paraId="73B70591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87BBF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고객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이탈률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(Churn Rate)</w:t>
            </w:r>
          </w:p>
        </w:tc>
        <w:tc>
          <w:tcPr>
            <w:tcW w:w="0" w:type="auto"/>
            <w:vAlign w:val="center"/>
            <w:hideMark/>
          </w:tcPr>
          <w:p w14:paraId="17F02B3A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소프트웨어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기반일수록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고객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이탈률이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낮을수록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가치가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높음</w:t>
            </w:r>
          </w:p>
        </w:tc>
      </w:tr>
      <w:tr w:rsidR="007F6D16" w:rsidRPr="007F6D16" w14:paraId="68F902AD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800A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고객당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수익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(ARPU)</w:t>
            </w:r>
          </w:p>
        </w:tc>
        <w:tc>
          <w:tcPr>
            <w:tcW w:w="0" w:type="auto"/>
            <w:vAlign w:val="center"/>
            <w:hideMark/>
          </w:tcPr>
          <w:p w14:paraId="5105DCEB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기존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고객에서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얼마나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더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캐시카우로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만들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수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있는지</w:t>
            </w:r>
          </w:p>
        </w:tc>
      </w:tr>
      <w:tr w:rsidR="007F6D16" w:rsidRPr="007F6D16" w14:paraId="15213C76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A8D9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기술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인력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확보</w:t>
            </w:r>
          </w:p>
        </w:tc>
        <w:tc>
          <w:tcPr>
            <w:tcW w:w="0" w:type="auto"/>
            <w:vAlign w:val="center"/>
            <w:hideMark/>
          </w:tcPr>
          <w:p w14:paraId="7FA26C4A" w14:textId="77777777" w:rsidR="007F6D16" w:rsidRPr="007F6D16" w:rsidRDefault="007F6D16" w:rsidP="007F6D16">
            <w:pPr>
              <w:rPr>
                <w:rFonts w:ascii="Segoe UI Emoji" w:hAnsi="Segoe UI Emoji" w:cs="Segoe UI Emoji"/>
                <w:b/>
                <w:bCs/>
              </w:rPr>
            </w:pPr>
            <w:r w:rsidRPr="007F6D16">
              <w:rPr>
                <w:rFonts w:ascii="Segoe UI Emoji" w:hAnsi="Segoe UI Emoji" w:cs="Segoe UI Emoji"/>
                <w:b/>
                <w:bCs/>
              </w:rPr>
              <w:t>핵심인력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없으면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그냥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껍데기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회사지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. HR </w:t>
            </w:r>
            <w:r w:rsidRPr="007F6D16">
              <w:rPr>
                <w:rFonts w:ascii="Segoe UI Emoji" w:hAnsi="Segoe UI Emoji" w:cs="Segoe UI Emoji"/>
                <w:b/>
                <w:bCs/>
              </w:rPr>
              <w:t>경쟁력도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봐야</w:t>
            </w:r>
            <w:r w:rsidRPr="007F6D16">
              <w:rPr>
                <w:rFonts w:ascii="Segoe UI Emoji" w:hAnsi="Segoe UI Emoji" w:cs="Segoe UI Emoji"/>
                <w:b/>
                <w:bCs/>
              </w:rPr>
              <w:t xml:space="preserve"> </w:t>
            </w:r>
            <w:r w:rsidRPr="007F6D16">
              <w:rPr>
                <w:rFonts w:ascii="Segoe UI Emoji" w:hAnsi="Segoe UI Emoji" w:cs="Segoe UI Emoji"/>
                <w:b/>
                <w:bCs/>
              </w:rPr>
              <w:t>해</w:t>
            </w:r>
          </w:p>
        </w:tc>
      </w:tr>
    </w:tbl>
    <w:p w14:paraId="37192BCC" w14:textId="77777777" w:rsidR="007F6D16" w:rsidRPr="007F6D16" w:rsidRDefault="00000000" w:rsidP="007F6D1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6C2E68B">
          <v:rect id="_x0000_i1030" style="width:0;height:1.5pt" o:hralign="center" o:hrstd="t" o:hr="t" fillcolor="#a0a0a0" stroked="f"/>
        </w:pict>
      </w:r>
    </w:p>
    <w:p w14:paraId="5BB1FC09" w14:textId="77777777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 xml:space="preserve">📌 </w:t>
      </w:r>
      <w:r w:rsidRPr="007F6D16">
        <w:rPr>
          <w:rFonts w:ascii="Segoe UI Emoji" w:hAnsi="Segoe UI Emoji" w:cs="Segoe UI Emoji"/>
          <w:b/>
          <w:bCs/>
        </w:rPr>
        <w:t>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마디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정리</w:t>
      </w:r>
    </w:p>
    <w:p w14:paraId="561ED7AF" w14:textId="66B76CB2" w:rsidR="007F6D16" w:rsidRPr="007F6D16" w:rsidRDefault="007F6D16" w:rsidP="007F6D16">
      <w:pPr>
        <w:rPr>
          <w:rFonts w:ascii="Segoe UI Emoji" w:hAnsi="Segoe UI Emoji" w:cs="Segoe UI Emoji"/>
          <w:b/>
          <w:bCs/>
        </w:rPr>
      </w:pPr>
      <w:r w:rsidRPr="007F6D16">
        <w:rPr>
          <w:rFonts w:ascii="Segoe UI Emoji" w:hAnsi="Segoe UI Emoji" w:cs="Segoe UI Emoji"/>
          <w:b/>
          <w:bCs/>
        </w:rPr>
        <w:t xml:space="preserve">IT </w:t>
      </w:r>
      <w:r w:rsidRPr="007F6D16">
        <w:rPr>
          <w:rFonts w:ascii="Segoe UI Emoji" w:hAnsi="Segoe UI Emoji" w:cs="Segoe UI Emoji"/>
          <w:b/>
          <w:bCs/>
        </w:rPr>
        <w:t>서비스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기업은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겉보기에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자산도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적고</w:t>
      </w:r>
      <w:r w:rsidRPr="007F6D16">
        <w:rPr>
          <w:rFonts w:ascii="Segoe UI Emoji" w:hAnsi="Segoe UI Emoji" w:cs="Segoe UI Emoji"/>
          <w:b/>
          <w:bCs/>
        </w:rPr>
        <w:t xml:space="preserve">, </w:t>
      </w:r>
      <w:r w:rsidRPr="007F6D16">
        <w:rPr>
          <w:rFonts w:ascii="Segoe UI Emoji" w:hAnsi="Segoe UI Emoji" w:cs="Segoe UI Emoji"/>
          <w:b/>
          <w:bCs/>
        </w:rPr>
        <w:t>공장도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없고</w:t>
      </w:r>
      <w:r w:rsidRPr="007F6D16">
        <w:rPr>
          <w:rFonts w:ascii="Segoe UI Emoji" w:hAnsi="Segoe UI Emoji" w:cs="Segoe UI Emoji"/>
          <w:b/>
          <w:bCs/>
        </w:rPr>
        <w:t xml:space="preserve">, </w:t>
      </w:r>
      <w:r w:rsidRPr="007F6D16">
        <w:rPr>
          <w:rFonts w:ascii="Segoe UI Emoji" w:hAnsi="Segoe UI Emoji" w:cs="Segoe UI Emoji"/>
          <w:b/>
          <w:bCs/>
        </w:rPr>
        <w:t>재고도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없으니까</w:t>
      </w:r>
      <w:r w:rsidRPr="007F6D16">
        <w:rPr>
          <w:rFonts w:ascii="Segoe UI Emoji" w:hAnsi="Segoe UI Emoji" w:cs="Segoe UI Emoji"/>
          <w:b/>
          <w:bCs/>
        </w:rPr>
        <w:t xml:space="preserve"> '</w:t>
      </w:r>
      <w:r w:rsidRPr="007F6D16">
        <w:rPr>
          <w:rFonts w:ascii="Segoe UI Emoji" w:hAnsi="Segoe UI Emoji" w:cs="Segoe UI Emoji"/>
          <w:b/>
          <w:bCs/>
        </w:rPr>
        <w:t>가벼운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사업</w:t>
      </w:r>
      <w:r w:rsidRPr="007F6D16">
        <w:rPr>
          <w:rFonts w:ascii="Segoe UI Emoji" w:hAnsi="Segoe UI Emoji" w:cs="Segoe UI Emoji"/>
          <w:b/>
          <w:bCs/>
        </w:rPr>
        <w:t>'</w:t>
      </w:r>
      <w:r w:rsidRPr="007F6D16">
        <w:rPr>
          <w:rFonts w:ascii="Segoe UI Emoji" w:hAnsi="Segoe UI Emoji" w:cs="Segoe UI Emoji"/>
          <w:b/>
          <w:bCs/>
        </w:rPr>
        <w:t>처럼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보이지만</w:t>
      </w:r>
      <w:r w:rsidRPr="007F6D16">
        <w:rPr>
          <w:rFonts w:ascii="Segoe UI Emoji" w:hAnsi="Segoe UI Emoji" w:cs="Segoe UI Emoji"/>
          <w:b/>
          <w:bCs/>
        </w:rPr>
        <w:t xml:space="preserve">, </w:t>
      </w:r>
      <w:r w:rsidRPr="007F6D16">
        <w:rPr>
          <w:rFonts w:ascii="Segoe UI Emoji" w:hAnsi="Segoe UI Emoji" w:cs="Segoe UI Emoji"/>
          <w:b/>
          <w:bCs/>
        </w:rPr>
        <w:t>좋은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회사는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어마어마한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수익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창출력을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가지고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있어</w:t>
      </w:r>
      <w:r w:rsidRPr="007F6D16">
        <w:rPr>
          <w:rFonts w:ascii="Segoe UI Emoji" w:hAnsi="Segoe UI Emoji" w:cs="Segoe UI Emoji"/>
          <w:b/>
          <w:bCs/>
        </w:rPr>
        <w:t>.</w:t>
      </w:r>
      <w:r w:rsidRPr="007F6D16">
        <w:rPr>
          <w:rFonts w:ascii="Segoe UI Emoji" w:hAnsi="Segoe UI Emoji" w:cs="Segoe UI Emoji"/>
          <w:b/>
          <w:bCs/>
        </w:rPr>
        <w:br/>
      </w:r>
      <w:r w:rsidRPr="007F6D16">
        <w:rPr>
          <w:rFonts w:ascii="Segoe UI Emoji" w:hAnsi="Segoe UI Emoji" w:cs="Segoe UI Emoji"/>
          <w:b/>
          <w:bCs/>
        </w:rPr>
        <w:t>그걸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판단하는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건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숫자보다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비즈니스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모델의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질과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확장성을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보는</w:t>
      </w:r>
      <w:r w:rsidRPr="007F6D16">
        <w:rPr>
          <w:rFonts w:ascii="Segoe UI Emoji" w:hAnsi="Segoe UI Emoji" w:cs="Segoe UI Emoji"/>
          <w:b/>
          <w:bCs/>
        </w:rPr>
        <w:t xml:space="preserve"> </w:t>
      </w:r>
      <w:r w:rsidRPr="007F6D16">
        <w:rPr>
          <w:rFonts w:ascii="Segoe UI Emoji" w:hAnsi="Segoe UI Emoji" w:cs="Segoe UI Emoji"/>
          <w:b/>
          <w:bCs/>
        </w:rPr>
        <w:t>눈이야</w:t>
      </w:r>
      <w:r w:rsidRPr="007F6D16">
        <w:rPr>
          <w:rFonts w:ascii="Segoe UI Emoji" w:hAnsi="Segoe UI Emoji" w:cs="Segoe UI Emoji"/>
          <w:b/>
          <w:bCs/>
        </w:rPr>
        <w:t>.</w:t>
      </w:r>
    </w:p>
    <w:p w14:paraId="32EC3C17" w14:textId="77777777" w:rsidR="001A562A" w:rsidRDefault="001A562A" w:rsidP="003038DA"/>
    <w:p w14:paraId="53DCF357" w14:textId="5D55FE35" w:rsidR="001F282F" w:rsidRPr="001F282F" w:rsidRDefault="001F282F" w:rsidP="003038DA">
      <w:pPr>
        <w:rPr>
          <w:b/>
          <w:bCs/>
        </w:rPr>
      </w:pPr>
      <w:r>
        <w:rPr>
          <w:rFonts w:hint="eastAsia"/>
          <w:b/>
          <w:bCs/>
        </w:rPr>
        <w:lastRenderedPageBreak/>
        <w:t>/</w:t>
      </w:r>
      <w:r w:rsidRPr="001F282F">
        <w:rPr>
          <w:rFonts w:hint="eastAsia"/>
          <w:b/>
          <w:bCs/>
        </w:rPr>
        <w:t xml:space="preserve"> 건설</w:t>
      </w:r>
    </w:p>
    <w:p w14:paraId="49BC2829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Symbol" w:hAnsi="Segoe UI Symbol" w:cs="Segoe UI Symbol"/>
          <w:b/>
          <w:bCs/>
        </w:rPr>
        <w:t>🏗</w:t>
      </w:r>
      <w:r w:rsidRPr="003038DA">
        <w:rPr>
          <w:b/>
          <w:bCs/>
        </w:rPr>
        <w:t xml:space="preserve"> 건설 산업 주요 재무 지표와 해석</w:t>
      </w:r>
    </w:p>
    <w:p w14:paraId="525D7ECA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1. PER (주가수익비율)</w:t>
      </w:r>
    </w:p>
    <w:p w14:paraId="67D5F9AD" w14:textId="77777777" w:rsidR="003038DA" w:rsidRPr="003038DA" w:rsidRDefault="003038DA">
      <w:pPr>
        <w:numPr>
          <w:ilvl w:val="0"/>
          <w:numId w:val="1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4~10배 수준</w:t>
      </w:r>
    </w:p>
    <w:p w14:paraId="16D84A13" w14:textId="77777777" w:rsidR="003038DA" w:rsidRPr="003038DA" w:rsidRDefault="003038DA">
      <w:pPr>
        <w:numPr>
          <w:ilvl w:val="0"/>
          <w:numId w:val="1"/>
        </w:numPr>
      </w:pPr>
      <w:r w:rsidRPr="003038DA">
        <w:rPr>
          <w:b/>
          <w:bCs/>
        </w:rPr>
        <w:t>해석</w:t>
      </w:r>
      <w:r w:rsidRPr="003038DA">
        <w:t>:</w:t>
      </w:r>
    </w:p>
    <w:p w14:paraId="029E87C8" w14:textId="77777777" w:rsidR="003038DA" w:rsidRPr="003038DA" w:rsidRDefault="003038DA">
      <w:pPr>
        <w:numPr>
          <w:ilvl w:val="1"/>
          <w:numId w:val="1"/>
        </w:numPr>
      </w:pPr>
      <w:r w:rsidRPr="003038DA">
        <w:t xml:space="preserve">낮은 PER은 </w:t>
      </w:r>
      <w:r w:rsidRPr="003038DA">
        <w:rPr>
          <w:b/>
          <w:bCs/>
        </w:rPr>
        <w:t>사이클 산업</w:t>
      </w:r>
      <w:r w:rsidRPr="003038DA">
        <w:t>의 특징이야. 지금은 돈 잘 벌어도, 몇 년 뒤는 알 수 없다는 거지.</w:t>
      </w:r>
    </w:p>
    <w:p w14:paraId="16CBC512" w14:textId="77777777" w:rsidR="003038DA" w:rsidRPr="003038DA" w:rsidRDefault="003038DA">
      <w:pPr>
        <w:numPr>
          <w:ilvl w:val="1"/>
          <w:numId w:val="1"/>
        </w:numPr>
      </w:pPr>
      <w:r w:rsidRPr="003038DA">
        <w:rPr>
          <w:b/>
          <w:bCs/>
        </w:rPr>
        <w:t>수주잔고가 실적을 지속적으로 뒷받침하는지</w:t>
      </w:r>
      <w:r w:rsidRPr="003038DA">
        <w:t xml:space="preserve"> 꼭 확인해야 해.</w:t>
      </w:r>
    </w:p>
    <w:p w14:paraId="22540CF9" w14:textId="77777777" w:rsidR="003038DA" w:rsidRPr="003038DA" w:rsidRDefault="003038DA" w:rsidP="003038DA">
      <w:r w:rsidRPr="003038DA">
        <w:t>“Some businesses look cheap for a reason — the future isn’t promising.”</w:t>
      </w:r>
      <w:r w:rsidRPr="003038DA">
        <w:br/>
        <w:t>싸 보인다고 다 좋은 건 아니야. 싼 게 아니라 위험한 걸 수도 있지.</w:t>
      </w:r>
    </w:p>
    <w:p w14:paraId="0D82773D" w14:textId="77777777" w:rsidR="003038DA" w:rsidRPr="003038DA" w:rsidRDefault="00000000" w:rsidP="003038DA">
      <w:r>
        <w:pict w14:anchorId="4449113F">
          <v:rect id="_x0000_i1031" style="width:0;height:1.5pt" o:hralign="center" o:hrstd="t" o:hr="t" fillcolor="#a0a0a0" stroked="f"/>
        </w:pict>
      </w:r>
    </w:p>
    <w:p w14:paraId="61251D46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2. ROE (자기자본이익률)</w:t>
      </w:r>
    </w:p>
    <w:p w14:paraId="67E0F685" w14:textId="77777777" w:rsidR="003038DA" w:rsidRPr="003038DA" w:rsidRDefault="003038DA">
      <w:pPr>
        <w:numPr>
          <w:ilvl w:val="0"/>
          <w:numId w:val="2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5~10% 수준</w:t>
      </w:r>
    </w:p>
    <w:p w14:paraId="3C5E4254" w14:textId="77777777" w:rsidR="003038DA" w:rsidRPr="003038DA" w:rsidRDefault="003038DA">
      <w:pPr>
        <w:numPr>
          <w:ilvl w:val="0"/>
          <w:numId w:val="2"/>
        </w:numPr>
      </w:pPr>
      <w:r w:rsidRPr="003038DA">
        <w:rPr>
          <w:b/>
          <w:bCs/>
        </w:rPr>
        <w:t>해석</w:t>
      </w:r>
      <w:r w:rsidRPr="003038DA">
        <w:t>:</w:t>
      </w:r>
    </w:p>
    <w:p w14:paraId="07236D95" w14:textId="77777777" w:rsidR="003038DA" w:rsidRPr="003038DA" w:rsidRDefault="003038DA">
      <w:pPr>
        <w:numPr>
          <w:ilvl w:val="1"/>
          <w:numId w:val="2"/>
        </w:numPr>
      </w:pPr>
      <w:r w:rsidRPr="003038DA">
        <w:t>자본대비 이익률이 그리 높지는 않지만, 사이클 상 **호황기에는 순간적으로 15~20%**까지 튀기도 해.</w:t>
      </w:r>
    </w:p>
    <w:p w14:paraId="752F912B" w14:textId="77777777" w:rsidR="003038DA" w:rsidRPr="003038DA" w:rsidRDefault="003038DA">
      <w:pPr>
        <w:numPr>
          <w:ilvl w:val="1"/>
          <w:numId w:val="2"/>
        </w:numPr>
      </w:pPr>
      <w:r w:rsidRPr="003038DA">
        <w:t>부채와 외주 구조가 복잡해서 ROE만으론 실속이 없을 수도 있어.</w:t>
      </w:r>
    </w:p>
    <w:p w14:paraId="3CE1069F" w14:textId="77777777" w:rsidR="003038DA" w:rsidRPr="003038DA" w:rsidRDefault="00000000" w:rsidP="003038DA">
      <w:r>
        <w:pict w14:anchorId="4227891C">
          <v:rect id="_x0000_i1032" style="width:0;height:1.5pt" o:hralign="center" o:hrstd="t" o:hr="t" fillcolor="#a0a0a0" stroked="f"/>
        </w:pict>
      </w:r>
    </w:p>
    <w:p w14:paraId="1FC7E019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3. PBR (주가순자산비율)</w:t>
      </w:r>
    </w:p>
    <w:p w14:paraId="51ECECDB" w14:textId="77777777" w:rsidR="003038DA" w:rsidRPr="003038DA" w:rsidRDefault="003038DA">
      <w:pPr>
        <w:numPr>
          <w:ilvl w:val="0"/>
          <w:numId w:val="3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0.3~0.8배</w:t>
      </w:r>
      <w:r w:rsidRPr="003038DA">
        <w:t xml:space="preserve"> 수준</w:t>
      </w:r>
    </w:p>
    <w:p w14:paraId="09477C3B" w14:textId="77777777" w:rsidR="003038DA" w:rsidRPr="003038DA" w:rsidRDefault="003038DA">
      <w:pPr>
        <w:numPr>
          <w:ilvl w:val="0"/>
          <w:numId w:val="3"/>
        </w:numPr>
      </w:pPr>
      <w:r w:rsidRPr="003038DA">
        <w:rPr>
          <w:b/>
          <w:bCs/>
        </w:rPr>
        <w:t>포인트</w:t>
      </w:r>
      <w:r w:rsidRPr="003038DA">
        <w:t>:</w:t>
      </w:r>
    </w:p>
    <w:p w14:paraId="1675A1C7" w14:textId="77777777" w:rsidR="003038DA" w:rsidRPr="003038DA" w:rsidRDefault="003038DA">
      <w:pPr>
        <w:numPr>
          <w:ilvl w:val="1"/>
          <w:numId w:val="3"/>
        </w:numPr>
      </w:pPr>
      <w:r w:rsidRPr="003038DA">
        <w:t xml:space="preserve">자산은 많은데, </w:t>
      </w:r>
      <w:r w:rsidRPr="003038DA">
        <w:rPr>
          <w:b/>
          <w:bCs/>
        </w:rPr>
        <w:t>수익성이 낮아서 PBR이 저평가</w:t>
      </w:r>
      <w:r w:rsidRPr="003038DA">
        <w:t>되는 경우가 많아.</w:t>
      </w:r>
    </w:p>
    <w:p w14:paraId="39CC0791" w14:textId="77777777" w:rsidR="003038DA" w:rsidRPr="003038DA" w:rsidRDefault="003038DA">
      <w:pPr>
        <w:numPr>
          <w:ilvl w:val="1"/>
          <w:numId w:val="3"/>
        </w:numPr>
      </w:pPr>
      <w:r w:rsidRPr="003038DA">
        <w:t>혹은 자산이 부실하면 PBR 0.3도 비싸지.</w:t>
      </w:r>
    </w:p>
    <w:p w14:paraId="634B08F6" w14:textId="77777777" w:rsidR="003038DA" w:rsidRPr="003038DA" w:rsidRDefault="00000000" w:rsidP="003038DA">
      <w:r>
        <w:pict w14:anchorId="01C3CE3E">
          <v:rect id="_x0000_i1033" style="width:0;height:1.5pt" o:hralign="center" o:hrstd="t" o:hr="t" fillcolor="#a0a0a0" stroked="f"/>
        </w:pict>
      </w:r>
    </w:p>
    <w:p w14:paraId="50A3A38D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4. 부채비율</w:t>
      </w:r>
    </w:p>
    <w:p w14:paraId="30C63E6D" w14:textId="77777777" w:rsidR="003038DA" w:rsidRPr="003038DA" w:rsidRDefault="003038DA">
      <w:pPr>
        <w:numPr>
          <w:ilvl w:val="0"/>
          <w:numId w:val="4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150~300% 이상도 흔함</w:t>
      </w:r>
    </w:p>
    <w:p w14:paraId="4055AC25" w14:textId="77777777" w:rsidR="003038DA" w:rsidRPr="003038DA" w:rsidRDefault="003038DA">
      <w:pPr>
        <w:numPr>
          <w:ilvl w:val="0"/>
          <w:numId w:val="4"/>
        </w:numPr>
      </w:pPr>
      <w:r w:rsidRPr="003038DA">
        <w:rPr>
          <w:b/>
          <w:bCs/>
        </w:rPr>
        <w:lastRenderedPageBreak/>
        <w:t>주의점</w:t>
      </w:r>
      <w:r w:rsidRPr="003038DA">
        <w:t>:</w:t>
      </w:r>
    </w:p>
    <w:p w14:paraId="31B9EB66" w14:textId="77777777" w:rsidR="003038DA" w:rsidRPr="003038DA" w:rsidRDefault="003038DA">
      <w:pPr>
        <w:numPr>
          <w:ilvl w:val="1"/>
          <w:numId w:val="4"/>
        </w:numPr>
      </w:pPr>
      <w:r w:rsidRPr="003038DA">
        <w:t xml:space="preserve">부채 중에 </w:t>
      </w:r>
      <w:r w:rsidRPr="003038DA">
        <w:rPr>
          <w:b/>
          <w:bCs/>
        </w:rPr>
        <w:t>PF(Project Financing)나 선수금</w:t>
      </w:r>
      <w:r w:rsidRPr="003038DA">
        <w:t xml:space="preserve">, </w:t>
      </w:r>
      <w:r w:rsidRPr="003038DA">
        <w:rPr>
          <w:b/>
          <w:bCs/>
        </w:rPr>
        <w:t>미청구공사(공사는 했는데 돈은 아직 못 받음)</w:t>
      </w:r>
      <w:r w:rsidRPr="003038DA">
        <w:t xml:space="preserve"> 같은 항목이 많아.</w:t>
      </w:r>
    </w:p>
    <w:p w14:paraId="4488675F" w14:textId="77777777" w:rsidR="003038DA" w:rsidRPr="003038DA" w:rsidRDefault="003038DA">
      <w:pPr>
        <w:numPr>
          <w:ilvl w:val="1"/>
          <w:numId w:val="4"/>
        </w:numPr>
      </w:pPr>
      <w:r w:rsidRPr="003038DA">
        <w:t xml:space="preserve">실제 부채보다 </w:t>
      </w:r>
      <w:r w:rsidRPr="003038DA">
        <w:rPr>
          <w:b/>
          <w:bCs/>
        </w:rPr>
        <w:t>유동성 리스크</w:t>
      </w:r>
      <w:r w:rsidRPr="003038DA">
        <w:t>가 더 중요하지.</w:t>
      </w:r>
    </w:p>
    <w:p w14:paraId="3FF26DA5" w14:textId="77777777" w:rsidR="003038DA" w:rsidRPr="003038DA" w:rsidRDefault="003038DA" w:rsidP="003038DA">
      <w:r w:rsidRPr="003038DA">
        <w:t>“I always want to know how fast the tide is rising or falling. In construction, the tide is credit.”</w:t>
      </w:r>
      <w:r w:rsidRPr="003038DA">
        <w:br/>
        <w:t>자금줄이 마르면, 아무리 튼튼한 회사도 모래성처럼 무너지기 쉬워.</w:t>
      </w:r>
    </w:p>
    <w:p w14:paraId="52652D61" w14:textId="77777777" w:rsidR="003038DA" w:rsidRPr="003038DA" w:rsidRDefault="00000000" w:rsidP="003038DA">
      <w:r>
        <w:pict w14:anchorId="4FCBD68C">
          <v:rect id="_x0000_i1034" style="width:0;height:1.5pt" o:hralign="center" o:hrstd="t" o:hr="t" fillcolor="#a0a0a0" stroked="f"/>
        </w:pict>
      </w:r>
    </w:p>
    <w:p w14:paraId="0E8AC54C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5. 영업이익률</w:t>
      </w:r>
    </w:p>
    <w:p w14:paraId="7CBFAD07" w14:textId="77777777" w:rsidR="003038DA" w:rsidRPr="003038DA" w:rsidRDefault="003038DA">
      <w:pPr>
        <w:numPr>
          <w:ilvl w:val="0"/>
          <w:numId w:val="5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3~7% 수준</w:t>
      </w:r>
    </w:p>
    <w:p w14:paraId="605DDD20" w14:textId="77777777" w:rsidR="003038DA" w:rsidRPr="003038DA" w:rsidRDefault="003038DA">
      <w:pPr>
        <w:numPr>
          <w:ilvl w:val="0"/>
          <w:numId w:val="5"/>
        </w:numPr>
      </w:pPr>
      <w:r w:rsidRPr="003038DA">
        <w:rPr>
          <w:b/>
          <w:bCs/>
        </w:rPr>
        <w:t>포인트</w:t>
      </w:r>
      <w:r w:rsidRPr="003038DA">
        <w:t>:</w:t>
      </w:r>
    </w:p>
    <w:p w14:paraId="0BF910EF" w14:textId="77777777" w:rsidR="003038DA" w:rsidRPr="003038DA" w:rsidRDefault="003038DA">
      <w:pPr>
        <w:numPr>
          <w:ilvl w:val="1"/>
          <w:numId w:val="5"/>
        </w:numPr>
      </w:pPr>
      <w:r w:rsidRPr="003038DA">
        <w:t xml:space="preserve">원가 통제가 생명이야. </w:t>
      </w:r>
      <w:r w:rsidRPr="003038DA">
        <w:rPr>
          <w:b/>
          <w:bCs/>
        </w:rPr>
        <w:t>레버리지보다 마진 관리</w:t>
      </w:r>
      <w:r w:rsidRPr="003038DA">
        <w:t>가 더 중요해.</w:t>
      </w:r>
    </w:p>
    <w:p w14:paraId="6D0B6169" w14:textId="77777777" w:rsidR="003038DA" w:rsidRPr="003038DA" w:rsidRDefault="003038DA">
      <w:pPr>
        <w:numPr>
          <w:ilvl w:val="1"/>
          <w:numId w:val="5"/>
        </w:numPr>
      </w:pPr>
      <w:r w:rsidRPr="003038DA">
        <w:t xml:space="preserve">대형사보다는 </w:t>
      </w:r>
      <w:r w:rsidRPr="003038DA">
        <w:rPr>
          <w:b/>
          <w:bCs/>
        </w:rPr>
        <w:t>중소형 정비사업 또는 자체사업 비중이 높은 곳</w:t>
      </w:r>
      <w:r w:rsidRPr="003038DA">
        <w:t>이 마진이 더 좋기도 해.</w:t>
      </w:r>
    </w:p>
    <w:p w14:paraId="68A4E903" w14:textId="77777777" w:rsidR="003038DA" w:rsidRPr="003038DA" w:rsidRDefault="00000000" w:rsidP="003038DA">
      <w:r>
        <w:pict w14:anchorId="59F29147">
          <v:rect id="_x0000_i1035" style="width:0;height:1.5pt" o:hralign="center" o:hrstd="t" o:hr="t" fillcolor="#a0a0a0" stroked="f"/>
        </w:pict>
      </w:r>
    </w:p>
    <w:p w14:paraId="198BF946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🔍</w:t>
      </w:r>
      <w:r w:rsidRPr="003038DA">
        <w:rPr>
          <w:b/>
          <w:bCs/>
        </w:rPr>
        <w:t xml:space="preserve"> 건설업 특유의 평가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7756"/>
      </w:tblGrid>
      <w:tr w:rsidR="003038DA" w:rsidRPr="003038DA" w14:paraId="7D4B991E" w14:textId="77777777" w:rsidTr="00303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6BC76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3D8C007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설명</w:t>
            </w:r>
          </w:p>
        </w:tc>
      </w:tr>
      <w:tr w:rsidR="003038DA" w:rsidRPr="003038DA" w14:paraId="55A9777F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062A" w14:textId="77777777" w:rsidR="003038DA" w:rsidRPr="003038DA" w:rsidRDefault="003038DA" w:rsidP="003038DA">
            <w:r w:rsidRPr="003038DA">
              <w:rPr>
                <w:b/>
                <w:bCs/>
              </w:rPr>
              <w:t>수주잔고</w:t>
            </w:r>
          </w:p>
        </w:tc>
        <w:tc>
          <w:tcPr>
            <w:tcW w:w="0" w:type="auto"/>
            <w:vAlign w:val="center"/>
            <w:hideMark/>
          </w:tcPr>
          <w:p w14:paraId="5E7F533F" w14:textId="77777777" w:rsidR="003038DA" w:rsidRPr="003038DA" w:rsidRDefault="003038DA" w:rsidP="003038DA">
            <w:r w:rsidRPr="003038DA">
              <w:t>앞으로 몇 년간 매출과 이익을 낼 수 있는 ‘예약 물량’. 업계에서는 ‘금광’이라고도 하지.</w:t>
            </w:r>
          </w:p>
        </w:tc>
      </w:tr>
      <w:tr w:rsidR="003038DA" w:rsidRPr="003038DA" w14:paraId="5597E3D8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A1448" w14:textId="77777777" w:rsidR="003038DA" w:rsidRPr="003038DA" w:rsidRDefault="003038DA" w:rsidP="003038DA">
            <w:r w:rsidRPr="003038DA">
              <w:rPr>
                <w:b/>
                <w:bCs/>
              </w:rPr>
              <w:t>미청구공사</w:t>
            </w:r>
          </w:p>
        </w:tc>
        <w:tc>
          <w:tcPr>
            <w:tcW w:w="0" w:type="auto"/>
            <w:vAlign w:val="center"/>
            <w:hideMark/>
          </w:tcPr>
          <w:p w14:paraId="57C9037E" w14:textId="77777777" w:rsidR="003038DA" w:rsidRPr="003038DA" w:rsidRDefault="003038DA" w:rsidP="003038DA">
            <w:r w:rsidRPr="003038DA">
              <w:t>공사 다 해놓고 아직 돈 못 받은 부분. 지나치게 많으면 ‘미수 리스크’야.</w:t>
            </w:r>
          </w:p>
        </w:tc>
      </w:tr>
      <w:tr w:rsidR="003038DA" w:rsidRPr="003038DA" w14:paraId="08A60F4E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C4F6" w14:textId="77777777" w:rsidR="003038DA" w:rsidRPr="003038DA" w:rsidRDefault="003038DA" w:rsidP="003038DA">
            <w:r w:rsidRPr="003038DA">
              <w:rPr>
                <w:b/>
                <w:bCs/>
              </w:rPr>
              <w:t>PF 사업 비중</w:t>
            </w:r>
          </w:p>
        </w:tc>
        <w:tc>
          <w:tcPr>
            <w:tcW w:w="0" w:type="auto"/>
            <w:vAlign w:val="center"/>
            <w:hideMark/>
          </w:tcPr>
          <w:p w14:paraId="67ECF5FE" w14:textId="77777777" w:rsidR="003038DA" w:rsidRPr="003038DA" w:rsidRDefault="003038DA" w:rsidP="003038DA">
            <w:r w:rsidRPr="003038DA">
              <w:t>시행 + 시공까지 하면 수익성은 좋지만 리스크도 큼. 금융 구조 잘 봐야 해.</w:t>
            </w:r>
          </w:p>
        </w:tc>
      </w:tr>
      <w:tr w:rsidR="003038DA" w:rsidRPr="003038DA" w14:paraId="7EFBCD19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EABE" w14:textId="77777777" w:rsidR="003038DA" w:rsidRPr="003038DA" w:rsidRDefault="003038DA" w:rsidP="003038DA">
            <w:r w:rsidRPr="003038DA">
              <w:rPr>
                <w:b/>
                <w:bCs/>
              </w:rPr>
              <w:t>공사원가율</w:t>
            </w:r>
          </w:p>
        </w:tc>
        <w:tc>
          <w:tcPr>
            <w:tcW w:w="0" w:type="auto"/>
            <w:vAlign w:val="center"/>
            <w:hideMark/>
          </w:tcPr>
          <w:p w14:paraId="292B58D6" w14:textId="77777777" w:rsidR="003038DA" w:rsidRPr="003038DA" w:rsidRDefault="003038DA" w:rsidP="003038DA">
            <w:r w:rsidRPr="003038DA">
              <w:t>원가율이 90% 넘으면 일감은 있는데 돈은 못 버는 구조지.</w:t>
            </w:r>
          </w:p>
        </w:tc>
      </w:tr>
      <w:tr w:rsidR="003038DA" w:rsidRPr="003038DA" w14:paraId="4D4BD86C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8439A" w14:textId="77777777" w:rsidR="003038DA" w:rsidRPr="003038DA" w:rsidRDefault="003038DA" w:rsidP="003038DA">
            <w:r w:rsidRPr="003038DA">
              <w:rPr>
                <w:b/>
                <w:bCs/>
              </w:rPr>
              <w:t>정부 정책</w:t>
            </w:r>
          </w:p>
        </w:tc>
        <w:tc>
          <w:tcPr>
            <w:tcW w:w="0" w:type="auto"/>
            <w:vAlign w:val="center"/>
            <w:hideMark/>
          </w:tcPr>
          <w:p w14:paraId="7B4626CF" w14:textId="77777777" w:rsidR="003038DA" w:rsidRPr="003038DA" w:rsidRDefault="003038DA" w:rsidP="003038DA">
            <w:r w:rsidRPr="003038DA">
              <w:t>SOC 투자 확대냐 규제 강화냐에 따라 수익 전망이 확 갈려.</w:t>
            </w:r>
          </w:p>
        </w:tc>
      </w:tr>
      <w:tr w:rsidR="003038DA" w:rsidRPr="003038DA" w14:paraId="613BA620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7F92" w14:textId="77777777" w:rsidR="003038DA" w:rsidRPr="003038DA" w:rsidRDefault="003038DA" w:rsidP="003038DA">
            <w:r w:rsidRPr="003038DA">
              <w:rPr>
                <w:b/>
                <w:bCs/>
              </w:rPr>
              <w:t>현금흐름</w:t>
            </w:r>
          </w:p>
        </w:tc>
        <w:tc>
          <w:tcPr>
            <w:tcW w:w="0" w:type="auto"/>
            <w:vAlign w:val="center"/>
            <w:hideMark/>
          </w:tcPr>
          <w:p w14:paraId="1ABD0A2A" w14:textId="77777777" w:rsidR="003038DA" w:rsidRPr="003038DA" w:rsidRDefault="003038DA" w:rsidP="003038DA">
            <w:r w:rsidRPr="003038DA">
              <w:t>분기별 영업현금흐름이 자주 마이너스인 건설사는 위험 신호야.</w:t>
            </w:r>
          </w:p>
        </w:tc>
      </w:tr>
    </w:tbl>
    <w:p w14:paraId="40008823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✅</w:t>
      </w:r>
      <w:r w:rsidRPr="003038DA">
        <w:rPr>
          <w:b/>
          <w:bCs/>
        </w:rPr>
        <w:t xml:space="preserve"> 건설업 종합 정리</w:t>
      </w:r>
    </w:p>
    <w:p w14:paraId="1B2DB588" w14:textId="21315ED3" w:rsidR="003038DA" w:rsidRDefault="003038DA" w:rsidP="003038DA">
      <w:r w:rsidRPr="003038DA">
        <w:lastRenderedPageBreak/>
        <w:t xml:space="preserve">건설업은 </w:t>
      </w:r>
      <w:r w:rsidRPr="003038DA">
        <w:rPr>
          <w:b/>
          <w:bCs/>
        </w:rPr>
        <w:t>회사가 건물을 짓는 게 아니라, “현금 흐름 관리”를 짓는 산업</w:t>
      </w:r>
      <w:r w:rsidRPr="003038DA">
        <w:t>이야.</w:t>
      </w:r>
      <w:r w:rsidRPr="003038DA">
        <w:br/>
        <w:t xml:space="preserve">공사 마진은 얇고, 리스크는 큽니다. 그래서 </w:t>
      </w:r>
      <w:r w:rsidRPr="003038DA">
        <w:rPr>
          <w:b/>
          <w:bCs/>
        </w:rPr>
        <w:t>보수적인 재무구조</w:t>
      </w:r>
      <w:r w:rsidRPr="003038DA">
        <w:t xml:space="preserve">와 </w:t>
      </w:r>
      <w:r w:rsidRPr="003038DA">
        <w:rPr>
          <w:b/>
          <w:bCs/>
        </w:rPr>
        <w:t>철저한 수주관리</w:t>
      </w:r>
      <w:r w:rsidRPr="003038DA">
        <w:t>가 중요하지.</w:t>
      </w:r>
    </w:p>
    <w:p w14:paraId="007567DB" w14:textId="77777777" w:rsidR="003038DA" w:rsidRDefault="003038DA" w:rsidP="003038DA"/>
    <w:p w14:paraId="604A83ED" w14:textId="44780951" w:rsidR="001F282F" w:rsidRPr="001F282F" w:rsidRDefault="001F282F" w:rsidP="003038DA">
      <w:pPr>
        <w:rPr>
          <w:b/>
          <w:bCs/>
        </w:rPr>
      </w:pPr>
      <w:r>
        <w:rPr>
          <w:rFonts w:hint="eastAsia"/>
          <w:b/>
          <w:bCs/>
        </w:rPr>
        <w:t>/</w:t>
      </w:r>
      <w:r w:rsidRPr="001F282F">
        <w:rPr>
          <w:rFonts w:hint="eastAsia"/>
          <w:b/>
          <w:bCs/>
        </w:rPr>
        <w:t xml:space="preserve"> 기계</w:t>
      </w:r>
      <w:r w:rsidRPr="001F282F">
        <w:rPr>
          <w:b/>
          <w:bCs/>
        </w:rPr>
        <w:t>·</w:t>
      </w:r>
      <w:r w:rsidRPr="001F282F">
        <w:rPr>
          <w:rFonts w:hint="eastAsia"/>
          <w:b/>
          <w:bCs/>
        </w:rPr>
        <w:t>장비</w:t>
      </w:r>
    </w:p>
    <w:p w14:paraId="7053DB8F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⚙️</w:t>
      </w:r>
      <w:r w:rsidRPr="003038DA">
        <w:rPr>
          <w:b/>
          <w:bCs/>
        </w:rPr>
        <w:t xml:space="preserve"> 기계·장비 산업 주요 재무 지표 및 해석</w:t>
      </w:r>
    </w:p>
    <w:p w14:paraId="5C1AEBC5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1. PER (주가수익비율)</w:t>
      </w:r>
    </w:p>
    <w:p w14:paraId="0FD3C7DA" w14:textId="77777777" w:rsidR="003038DA" w:rsidRPr="003038DA" w:rsidRDefault="003038DA">
      <w:pPr>
        <w:numPr>
          <w:ilvl w:val="0"/>
          <w:numId w:val="6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8~15배</w:t>
      </w:r>
      <w:r w:rsidRPr="003038DA">
        <w:t xml:space="preserve"> 수준</w:t>
      </w:r>
    </w:p>
    <w:p w14:paraId="4AA69D28" w14:textId="77777777" w:rsidR="003038DA" w:rsidRPr="003038DA" w:rsidRDefault="003038DA">
      <w:pPr>
        <w:numPr>
          <w:ilvl w:val="0"/>
          <w:numId w:val="6"/>
        </w:numPr>
      </w:pPr>
      <w:r w:rsidRPr="003038DA">
        <w:rPr>
          <w:b/>
          <w:bCs/>
        </w:rPr>
        <w:t>특징</w:t>
      </w:r>
      <w:r w:rsidRPr="003038DA">
        <w:t>:</w:t>
      </w:r>
    </w:p>
    <w:p w14:paraId="74E7F2C0" w14:textId="77777777" w:rsidR="003038DA" w:rsidRPr="003038DA" w:rsidRDefault="003038DA">
      <w:pPr>
        <w:numPr>
          <w:ilvl w:val="1"/>
          <w:numId w:val="6"/>
        </w:numPr>
      </w:pPr>
      <w:r w:rsidRPr="003038DA">
        <w:rPr>
          <w:b/>
          <w:bCs/>
        </w:rPr>
        <w:t>경기민감 업종</w:t>
      </w:r>
      <w:r w:rsidRPr="003038DA">
        <w:t xml:space="preserve">이므로 </w:t>
      </w:r>
      <w:r w:rsidRPr="003038DA">
        <w:rPr>
          <w:b/>
          <w:bCs/>
        </w:rPr>
        <w:t>PER이 낮은 구간에서 진입</w:t>
      </w:r>
      <w:r w:rsidRPr="003038DA">
        <w:t>하고,</w:t>
      </w:r>
      <w:r w:rsidRPr="003038DA">
        <w:br/>
        <w:t>경기가 피크일 땐 PER이 높아 보이지만 실제론 하락 신호일 수도 있어.</w:t>
      </w:r>
    </w:p>
    <w:p w14:paraId="0158AD2F" w14:textId="77777777" w:rsidR="003038DA" w:rsidRPr="003038DA" w:rsidRDefault="003038DA" w:rsidP="003038DA">
      <w:r w:rsidRPr="003038DA">
        <w:t>“Cyclicals often look cheapest when they’re most dangerous.”</w:t>
      </w:r>
    </w:p>
    <w:p w14:paraId="41F89A3F" w14:textId="77777777" w:rsidR="003038DA" w:rsidRPr="003038DA" w:rsidRDefault="003038DA">
      <w:pPr>
        <w:numPr>
          <w:ilvl w:val="0"/>
          <w:numId w:val="7"/>
        </w:numPr>
      </w:pPr>
      <w:r w:rsidRPr="003038DA">
        <w:t>가장 싸 보일 때가, 사실은 가장 위험한 순간일 수도 있단다.</w:t>
      </w:r>
    </w:p>
    <w:p w14:paraId="7942493D" w14:textId="77777777" w:rsidR="003038DA" w:rsidRPr="003038DA" w:rsidRDefault="00000000" w:rsidP="003038DA">
      <w:r>
        <w:pict w14:anchorId="3F1705E6">
          <v:rect id="_x0000_i1036" style="width:0;height:1.5pt" o:hralign="center" o:hrstd="t" o:hr="t" fillcolor="#a0a0a0" stroked="f"/>
        </w:pict>
      </w:r>
    </w:p>
    <w:p w14:paraId="7F00931B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2. ROE (자기자본이익률)</w:t>
      </w:r>
    </w:p>
    <w:p w14:paraId="54186D04" w14:textId="77777777" w:rsidR="003038DA" w:rsidRPr="003038DA" w:rsidRDefault="003038DA">
      <w:pPr>
        <w:numPr>
          <w:ilvl w:val="0"/>
          <w:numId w:val="8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5~10%</w:t>
      </w:r>
      <w:r w:rsidRPr="003038DA">
        <w:t xml:space="preserve">, 잘 나가면 </w:t>
      </w:r>
      <w:r w:rsidRPr="003038DA">
        <w:rPr>
          <w:b/>
          <w:bCs/>
        </w:rPr>
        <w:t>15%대</w:t>
      </w:r>
    </w:p>
    <w:p w14:paraId="481B162F" w14:textId="77777777" w:rsidR="003038DA" w:rsidRPr="003038DA" w:rsidRDefault="003038DA">
      <w:pPr>
        <w:numPr>
          <w:ilvl w:val="0"/>
          <w:numId w:val="8"/>
        </w:numPr>
      </w:pPr>
      <w:r w:rsidRPr="003038DA">
        <w:rPr>
          <w:b/>
          <w:bCs/>
        </w:rPr>
        <w:t>주의점</w:t>
      </w:r>
      <w:r w:rsidRPr="003038DA">
        <w:t>:</w:t>
      </w:r>
    </w:p>
    <w:p w14:paraId="522ED9D9" w14:textId="77777777" w:rsidR="003038DA" w:rsidRPr="003038DA" w:rsidRDefault="003038DA">
      <w:pPr>
        <w:numPr>
          <w:ilvl w:val="1"/>
          <w:numId w:val="8"/>
        </w:numPr>
      </w:pPr>
      <w:r w:rsidRPr="003038DA">
        <w:t xml:space="preserve">ROE가 높은 해는 </w:t>
      </w:r>
      <w:r w:rsidRPr="003038DA">
        <w:rPr>
          <w:b/>
          <w:bCs/>
        </w:rPr>
        <w:t>대규모 수주에 의한 일시 효과</w:t>
      </w:r>
      <w:r w:rsidRPr="003038DA">
        <w:t>일 수 있음.</w:t>
      </w:r>
    </w:p>
    <w:p w14:paraId="6A682C53" w14:textId="77777777" w:rsidR="003038DA" w:rsidRPr="003038DA" w:rsidRDefault="003038DA">
      <w:pPr>
        <w:numPr>
          <w:ilvl w:val="1"/>
          <w:numId w:val="8"/>
        </w:numPr>
      </w:pPr>
      <w:r w:rsidRPr="003038DA">
        <w:rPr>
          <w:b/>
          <w:bCs/>
        </w:rPr>
        <w:t>장기 평균 ROE</w:t>
      </w:r>
      <w:r w:rsidRPr="003038DA">
        <w:t>를 확인해야 실력을 알 수 있지.</w:t>
      </w:r>
    </w:p>
    <w:p w14:paraId="39796BD5" w14:textId="77777777" w:rsidR="003038DA" w:rsidRPr="003038DA" w:rsidRDefault="00000000" w:rsidP="003038DA">
      <w:r>
        <w:pict w14:anchorId="714A1E58">
          <v:rect id="_x0000_i1037" style="width:0;height:1.5pt" o:hralign="center" o:hrstd="t" o:hr="t" fillcolor="#a0a0a0" stroked="f"/>
        </w:pict>
      </w:r>
    </w:p>
    <w:p w14:paraId="022A91A4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3. PBR (주가순자산비율)</w:t>
      </w:r>
    </w:p>
    <w:p w14:paraId="3621EA17" w14:textId="77777777" w:rsidR="003038DA" w:rsidRPr="003038DA" w:rsidRDefault="003038DA">
      <w:pPr>
        <w:numPr>
          <w:ilvl w:val="0"/>
          <w:numId w:val="9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0.5~1.2배</w:t>
      </w:r>
    </w:p>
    <w:p w14:paraId="4E1E3FF6" w14:textId="77777777" w:rsidR="003038DA" w:rsidRPr="003038DA" w:rsidRDefault="003038DA">
      <w:pPr>
        <w:numPr>
          <w:ilvl w:val="0"/>
          <w:numId w:val="9"/>
        </w:numPr>
      </w:pPr>
      <w:r w:rsidRPr="003038DA">
        <w:rPr>
          <w:b/>
          <w:bCs/>
        </w:rPr>
        <w:t>특징</w:t>
      </w:r>
      <w:r w:rsidRPr="003038DA">
        <w:t>:</w:t>
      </w:r>
    </w:p>
    <w:p w14:paraId="79889568" w14:textId="77777777" w:rsidR="003038DA" w:rsidRPr="003038DA" w:rsidRDefault="003038DA">
      <w:pPr>
        <w:numPr>
          <w:ilvl w:val="1"/>
          <w:numId w:val="9"/>
        </w:numPr>
      </w:pPr>
      <w:r w:rsidRPr="003038DA">
        <w:t>자산이 많고, 감가상각도 크기 때문에 **장부가치(PBR)**는 보수적으로 봐야 해.</w:t>
      </w:r>
    </w:p>
    <w:p w14:paraId="07D8BD35" w14:textId="77777777" w:rsidR="003038DA" w:rsidRPr="003038DA" w:rsidRDefault="003038DA">
      <w:pPr>
        <w:numPr>
          <w:ilvl w:val="1"/>
          <w:numId w:val="9"/>
        </w:numPr>
      </w:pPr>
      <w:r w:rsidRPr="003038DA">
        <w:t>영업이익이 꾸준한 회사만 PBR 1배 이상을 받을 자격이 있지.</w:t>
      </w:r>
    </w:p>
    <w:p w14:paraId="20DF48A3" w14:textId="77777777" w:rsidR="003038DA" w:rsidRPr="003038DA" w:rsidRDefault="00000000" w:rsidP="003038DA">
      <w:r>
        <w:lastRenderedPageBreak/>
        <w:pict w14:anchorId="437B1559">
          <v:rect id="_x0000_i1038" style="width:0;height:1.5pt" o:hralign="center" o:hrstd="t" o:hr="t" fillcolor="#a0a0a0" stroked="f"/>
        </w:pict>
      </w:r>
    </w:p>
    <w:p w14:paraId="30F25967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4. 부채비율</w:t>
      </w:r>
    </w:p>
    <w:p w14:paraId="5C5C8322" w14:textId="77777777" w:rsidR="003038DA" w:rsidRPr="003038DA" w:rsidRDefault="003038DA">
      <w:pPr>
        <w:numPr>
          <w:ilvl w:val="0"/>
          <w:numId w:val="10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100~200% 사이</w:t>
      </w:r>
    </w:p>
    <w:p w14:paraId="641F8A76" w14:textId="77777777" w:rsidR="003038DA" w:rsidRPr="003038DA" w:rsidRDefault="003038DA">
      <w:pPr>
        <w:numPr>
          <w:ilvl w:val="0"/>
          <w:numId w:val="10"/>
        </w:numPr>
      </w:pPr>
      <w:r w:rsidRPr="003038DA">
        <w:rPr>
          <w:b/>
          <w:bCs/>
        </w:rPr>
        <w:t>포인트</w:t>
      </w:r>
      <w:r w:rsidRPr="003038DA">
        <w:t>:</w:t>
      </w:r>
    </w:p>
    <w:p w14:paraId="290FCC47" w14:textId="77777777" w:rsidR="003038DA" w:rsidRPr="003038DA" w:rsidRDefault="003038DA">
      <w:pPr>
        <w:numPr>
          <w:ilvl w:val="1"/>
          <w:numId w:val="10"/>
        </w:numPr>
      </w:pPr>
      <w:r w:rsidRPr="003038DA">
        <w:t>대규모 설비투자 + 외주 계약 때문에 유동성 위험이 존재해.</w:t>
      </w:r>
    </w:p>
    <w:p w14:paraId="5E1C797C" w14:textId="77777777" w:rsidR="003038DA" w:rsidRPr="003038DA" w:rsidRDefault="003038DA">
      <w:pPr>
        <w:numPr>
          <w:ilvl w:val="1"/>
          <w:numId w:val="10"/>
        </w:numPr>
      </w:pPr>
      <w:r w:rsidRPr="003038DA">
        <w:t xml:space="preserve">부채비율보다도 </w:t>
      </w:r>
      <w:r w:rsidRPr="003038DA">
        <w:rPr>
          <w:b/>
          <w:bCs/>
        </w:rPr>
        <w:t>현금흐름과 이자보상배율</w:t>
      </w:r>
      <w:r w:rsidRPr="003038DA">
        <w:t>을 봐야 해.</w:t>
      </w:r>
      <w:r w:rsidRPr="003038DA">
        <w:br/>
        <w:t>(영업이익 ÷ 이자비용이 5 이상이면 꽤 안전)</w:t>
      </w:r>
    </w:p>
    <w:p w14:paraId="056D8502" w14:textId="77777777" w:rsidR="003038DA" w:rsidRPr="003038DA" w:rsidRDefault="00000000" w:rsidP="003038DA">
      <w:r>
        <w:pict w14:anchorId="63EEC914">
          <v:rect id="_x0000_i1039" style="width:0;height:1.5pt" o:hralign="center" o:hrstd="t" o:hr="t" fillcolor="#a0a0a0" stroked="f"/>
        </w:pict>
      </w:r>
    </w:p>
    <w:p w14:paraId="559453F9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5. 영업이익률</w:t>
      </w:r>
    </w:p>
    <w:p w14:paraId="366664C7" w14:textId="77777777" w:rsidR="003038DA" w:rsidRPr="003038DA" w:rsidRDefault="003038DA">
      <w:pPr>
        <w:numPr>
          <w:ilvl w:val="0"/>
          <w:numId w:val="11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5~10%</w:t>
      </w:r>
      <w:r w:rsidRPr="003038DA">
        <w:t xml:space="preserve">, 고마진 기업은 </w:t>
      </w:r>
      <w:r w:rsidRPr="003038DA">
        <w:rPr>
          <w:b/>
          <w:bCs/>
        </w:rPr>
        <w:t>15% 이상</w:t>
      </w:r>
    </w:p>
    <w:p w14:paraId="113500A9" w14:textId="77777777" w:rsidR="003038DA" w:rsidRPr="003038DA" w:rsidRDefault="003038DA">
      <w:pPr>
        <w:numPr>
          <w:ilvl w:val="0"/>
          <w:numId w:val="11"/>
        </w:numPr>
      </w:pPr>
      <w:r w:rsidRPr="003038DA">
        <w:rPr>
          <w:b/>
          <w:bCs/>
        </w:rPr>
        <w:t>포인트</w:t>
      </w:r>
      <w:r w:rsidRPr="003038DA">
        <w:t>:</w:t>
      </w:r>
    </w:p>
    <w:p w14:paraId="3967091E" w14:textId="77777777" w:rsidR="003038DA" w:rsidRPr="003038DA" w:rsidRDefault="003038DA">
      <w:pPr>
        <w:numPr>
          <w:ilvl w:val="1"/>
          <w:numId w:val="11"/>
        </w:numPr>
      </w:pPr>
      <w:r w:rsidRPr="003038DA">
        <w:t xml:space="preserve">제품 단가는 높은데, </w:t>
      </w:r>
      <w:r w:rsidRPr="003038DA">
        <w:rPr>
          <w:b/>
          <w:bCs/>
        </w:rPr>
        <w:t>단가경쟁 심하고 원가 부담 큼</w:t>
      </w:r>
    </w:p>
    <w:p w14:paraId="40D5A6CE" w14:textId="77777777" w:rsidR="003038DA" w:rsidRPr="003038DA" w:rsidRDefault="003038DA">
      <w:pPr>
        <w:numPr>
          <w:ilvl w:val="1"/>
          <w:numId w:val="11"/>
        </w:numPr>
      </w:pPr>
      <w:r w:rsidRPr="003038DA">
        <w:rPr>
          <w:b/>
          <w:bCs/>
        </w:rPr>
        <w:t>자체 기술 보유</w:t>
      </w:r>
      <w:r w:rsidRPr="003038DA">
        <w:t xml:space="preserve">, </w:t>
      </w:r>
      <w:r w:rsidRPr="003038DA">
        <w:rPr>
          <w:b/>
          <w:bCs/>
        </w:rPr>
        <w:t>고부가 장비</w:t>
      </w:r>
      <w:r w:rsidRPr="003038DA">
        <w:t xml:space="preserve">, </w:t>
      </w:r>
      <w:r w:rsidRPr="003038DA">
        <w:rPr>
          <w:b/>
          <w:bCs/>
        </w:rPr>
        <w:t>서비스 매출</w:t>
      </w:r>
      <w:r w:rsidRPr="003038DA">
        <w:t xml:space="preserve"> 있는 기업이 이익률이 높아</w:t>
      </w:r>
    </w:p>
    <w:p w14:paraId="5F6CFDAF" w14:textId="77777777" w:rsidR="003038DA" w:rsidRPr="003038DA" w:rsidRDefault="00000000" w:rsidP="003038DA">
      <w:r>
        <w:pict w14:anchorId="5AA4E49F">
          <v:rect id="_x0000_i1040" style="width:0;height:1.5pt" o:hralign="center" o:hrstd="t" o:hr="t" fillcolor="#a0a0a0" stroked="f"/>
        </w:pict>
      </w:r>
    </w:p>
    <w:p w14:paraId="734CFC09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🔍</w:t>
      </w:r>
      <w:r w:rsidRPr="003038DA">
        <w:rPr>
          <w:b/>
          <w:bCs/>
        </w:rPr>
        <w:t xml:space="preserve"> 기계·장비 산업 특유의 체크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7174"/>
      </w:tblGrid>
      <w:tr w:rsidR="003038DA" w:rsidRPr="003038DA" w14:paraId="2EC4489B" w14:textId="77777777" w:rsidTr="00303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DE0D3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156ECB8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설명</w:t>
            </w:r>
          </w:p>
        </w:tc>
      </w:tr>
      <w:tr w:rsidR="003038DA" w:rsidRPr="003038DA" w14:paraId="274B9F4A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21C3B" w14:textId="77777777" w:rsidR="003038DA" w:rsidRPr="003038DA" w:rsidRDefault="003038DA" w:rsidP="003038DA">
            <w:r w:rsidRPr="003038DA">
              <w:rPr>
                <w:b/>
                <w:bCs/>
              </w:rPr>
              <w:t>수주잔고</w:t>
            </w:r>
          </w:p>
        </w:tc>
        <w:tc>
          <w:tcPr>
            <w:tcW w:w="0" w:type="auto"/>
            <w:vAlign w:val="center"/>
            <w:hideMark/>
          </w:tcPr>
          <w:p w14:paraId="26A1C692" w14:textId="77777777" w:rsidR="003038DA" w:rsidRPr="003038DA" w:rsidRDefault="003038DA" w:rsidP="003038DA">
            <w:r w:rsidRPr="003038DA">
              <w:t>향후 매출과 이익의 기반. 얼마나 안정적으로 고객사가 반복 구매하는지도 체크</w:t>
            </w:r>
          </w:p>
        </w:tc>
      </w:tr>
      <w:tr w:rsidR="003038DA" w:rsidRPr="003038DA" w14:paraId="4DE2360A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A1F7" w14:textId="77777777" w:rsidR="003038DA" w:rsidRPr="003038DA" w:rsidRDefault="003038DA" w:rsidP="003038DA">
            <w:r w:rsidRPr="003038DA">
              <w:rPr>
                <w:b/>
                <w:bCs/>
              </w:rPr>
              <w:t>고객사 의존도</w:t>
            </w:r>
          </w:p>
        </w:tc>
        <w:tc>
          <w:tcPr>
            <w:tcW w:w="0" w:type="auto"/>
            <w:vAlign w:val="center"/>
            <w:hideMark/>
          </w:tcPr>
          <w:p w14:paraId="4D945087" w14:textId="77777777" w:rsidR="003038DA" w:rsidRPr="003038DA" w:rsidRDefault="003038DA" w:rsidP="003038DA">
            <w:r w:rsidRPr="003038DA">
              <w:t>특정 대기업(예: 현대차, 삼성) 의존도가 높으면 리스크도 큼</w:t>
            </w:r>
          </w:p>
        </w:tc>
      </w:tr>
      <w:tr w:rsidR="003038DA" w:rsidRPr="003038DA" w14:paraId="79F24298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00628" w14:textId="77777777" w:rsidR="003038DA" w:rsidRPr="003038DA" w:rsidRDefault="003038DA" w:rsidP="003038DA">
            <w:r w:rsidRPr="003038DA">
              <w:rPr>
                <w:b/>
                <w:bCs/>
              </w:rPr>
              <w:t>해외 매출 비중</w:t>
            </w:r>
          </w:p>
        </w:tc>
        <w:tc>
          <w:tcPr>
            <w:tcW w:w="0" w:type="auto"/>
            <w:vAlign w:val="center"/>
            <w:hideMark/>
          </w:tcPr>
          <w:p w14:paraId="05391549" w14:textId="77777777" w:rsidR="003038DA" w:rsidRPr="003038DA" w:rsidRDefault="003038DA" w:rsidP="003038DA">
            <w:r w:rsidRPr="003038DA">
              <w:t>내수 침체 시 방어력. 환율 수혜도 가능</w:t>
            </w:r>
          </w:p>
        </w:tc>
      </w:tr>
      <w:tr w:rsidR="003038DA" w:rsidRPr="003038DA" w14:paraId="667885D5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C072" w14:textId="77777777" w:rsidR="003038DA" w:rsidRPr="003038DA" w:rsidRDefault="003038DA" w:rsidP="003038DA">
            <w:r w:rsidRPr="003038DA">
              <w:rPr>
                <w:b/>
                <w:bCs/>
              </w:rPr>
              <w:t>기술력 vs 단순제작</w:t>
            </w:r>
          </w:p>
        </w:tc>
        <w:tc>
          <w:tcPr>
            <w:tcW w:w="0" w:type="auto"/>
            <w:vAlign w:val="center"/>
            <w:hideMark/>
          </w:tcPr>
          <w:p w14:paraId="1E70BFBD" w14:textId="77777777" w:rsidR="003038DA" w:rsidRPr="003038DA" w:rsidRDefault="003038DA" w:rsidP="003038DA">
            <w:r w:rsidRPr="003038DA">
              <w:t>단순 기계 조립만 하면 가격 경쟁에 휘말리고, 진입장벽이 낮아짐</w:t>
            </w:r>
          </w:p>
        </w:tc>
      </w:tr>
      <w:tr w:rsidR="003038DA" w:rsidRPr="003038DA" w14:paraId="23AF9EF2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23DB" w14:textId="77777777" w:rsidR="003038DA" w:rsidRPr="003038DA" w:rsidRDefault="003038DA" w:rsidP="003038DA">
            <w:r w:rsidRPr="003038DA">
              <w:rPr>
                <w:b/>
                <w:bCs/>
              </w:rPr>
              <w:t>AS/서비스 수익</w:t>
            </w:r>
          </w:p>
        </w:tc>
        <w:tc>
          <w:tcPr>
            <w:tcW w:w="0" w:type="auto"/>
            <w:vAlign w:val="center"/>
            <w:hideMark/>
          </w:tcPr>
          <w:p w14:paraId="4B735C7A" w14:textId="77777777" w:rsidR="003038DA" w:rsidRPr="003038DA" w:rsidRDefault="003038DA" w:rsidP="003038DA">
            <w:r w:rsidRPr="003038DA">
              <w:t>장비 납품 이후의 유지보수 수익이 안정적인 캐시카우가 될 수 있음</w:t>
            </w:r>
          </w:p>
        </w:tc>
      </w:tr>
      <w:tr w:rsidR="003038DA" w:rsidRPr="003038DA" w14:paraId="2A3C37D2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16F99" w14:textId="77777777" w:rsidR="003038DA" w:rsidRPr="003038DA" w:rsidRDefault="003038DA" w:rsidP="003038DA">
            <w:r w:rsidRPr="003038DA">
              <w:rPr>
                <w:b/>
                <w:bCs/>
              </w:rPr>
              <w:t>원자재 민감도</w:t>
            </w:r>
          </w:p>
        </w:tc>
        <w:tc>
          <w:tcPr>
            <w:tcW w:w="0" w:type="auto"/>
            <w:vAlign w:val="center"/>
            <w:hideMark/>
          </w:tcPr>
          <w:p w14:paraId="51D31793" w14:textId="77777777" w:rsidR="003038DA" w:rsidRPr="003038DA" w:rsidRDefault="003038DA" w:rsidP="003038DA">
            <w:r w:rsidRPr="003038DA">
              <w:t>철강, 알루미늄 등 원자재 가격 상승은 곧장 수익성 악화로 연결됨</w:t>
            </w:r>
          </w:p>
        </w:tc>
      </w:tr>
    </w:tbl>
    <w:p w14:paraId="63364FD3" w14:textId="77777777" w:rsidR="003038DA" w:rsidRPr="003038DA" w:rsidRDefault="00000000" w:rsidP="003038DA">
      <w:r>
        <w:pict w14:anchorId="02E3983C">
          <v:rect id="_x0000_i1041" style="width:0;height:1.5pt" o:hralign="center" o:hrstd="t" o:hr="t" fillcolor="#a0a0a0" stroked="f"/>
        </w:pict>
      </w:r>
    </w:p>
    <w:p w14:paraId="35A13801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lastRenderedPageBreak/>
        <w:t>📌</w:t>
      </w:r>
      <w:r w:rsidRPr="003038DA">
        <w:rPr>
          <w:b/>
          <w:bCs/>
        </w:rPr>
        <w:t xml:space="preserve"> 종합 정리: 기계·장비 업종이 투자 매력 있으려면?</w:t>
      </w:r>
    </w:p>
    <w:p w14:paraId="04EE5CDA" w14:textId="77777777" w:rsidR="003038DA" w:rsidRPr="003038DA" w:rsidRDefault="003038DA" w:rsidP="003038DA">
      <w:r w:rsidRPr="003038DA">
        <w:t>기계 장비 회사가 매력적이 되려면 아래 조건을 갖춰야 해.</w:t>
      </w:r>
    </w:p>
    <w:p w14:paraId="476CCC8B" w14:textId="77777777" w:rsidR="003038DA" w:rsidRPr="003038DA" w:rsidRDefault="003038DA" w:rsidP="003038DA">
      <w:r w:rsidRPr="003038DA">
        <w:rPr>
          <w:rFonts w:ascii="Segoe UI Emoji" w:hAnsi="Segoe UI Emoji" w:cs="Segoe UI Emoji"/>
        </w:rPr>
        <w:t>✅</w:t>
      </w:r>
      <w:r w:rsidRPr="003038DA">
        <w:t xml:space="preserve"> </w:t>
      </w:r>
      <w:r w:rsidRPr="003038DA">
        <w:rPr>
          <w:b/>
          <w:bCs/>
        </w:rPr>
        <w:t>단순 조립 아닌 독자 기술력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</w:t>
      </w:r>
      <w:r w:rsidRPr="003038DA">
        <w:rPr>
          <w:b/>
          <w:bCs/>
        </w:rPr>
        <w:t>반복 매출(수주 + 서비스 매출)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</w:t>
      </w:r>
      <w:r w:rsidRPr="003038DA">
        <w:rPr>
          <w:b/>
          <w:bCs/>
        </w:rPr>
        <w:t>해외 진출 or 틈새시장 점유율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</w:t>
      </w:r>
      <w:r w:rsidRPr="003038DA">
        <w:rPr>
          <w:b/>
          <w:bCs/>
        </w:rPr>
        <w:t>영업현금흐름이 꾸준히 플러스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</w:t>
      </w:r>
      <w:r w:rsidRPr="003038DA">
        <w:rPr>
          <w:b/>
          <w:bCs/>
        </w:rPr>
        <w:t>고객사 다변화</w:t>
      </w:r>
    </w:p>
    <w:p w14:paraId="72F8FAD3" w14:textId="77777777" w:rsidR="003038DA" w:rsidRDefault="003038DA" w:rsidP="003038DA"/>
    <w:p w14:paraId="08321A0A" w14:textId="77777777" w:rsidR="001F282F" w:rsidRDefault="001F282F" w:rsidP="003038DA"/>
    <w:p w14:paraId="5C03A3F9" w14:textId="47061058" w:rsidR="001F282F" w:rsidRPr="001F282F" w:rsidRDefault="001F282F" w:rsidP="003038DA">
      <w:pPr>
        <w:rPr>
          <w:b/>
          <w:bCs/>
        </w:rPr>
      </w:pPr>
      <w:r>
        <w:rPr>
          <w:rFonts w:hint="eastAsia"/>
          <w:b/>
          <w:bCs/>
        </w:rPr>
        <w:t>/</w:t>
      </w:r>
      <w:r w:rsidRPr="001F282F">
        <w:rPr>
          <w:rFonts w:hint="eastAsia"/>
          <w:b/>
          <w:bCs/>
        </w:rPr>
        <w:t xml:space="preserve"> 기타금융</w:t>
      </w:r>
    </w:p>
    <w:p w14:paraId="400DA089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💳</w:t>
      </w:r>
      <w:r w:rsidRPr="003038DA">
        <w:rPr>
          <w:b/>
          <w:bCs/>
        </w:rPr>
        <w:t xml:space="preserve"> 기타금융 (리스, 캐피탈 등) 산업 분석</w:t>
      </w:r>
    </w:p>
    <w:p w14:paraId="65D4788A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✅</w:t>
      </w:r>
      <w:r w:rsidRPr="003038DA">
        <w:rPr>
          <w:b/>
          <w:bCs/>
        </w:rPr>
        <w:t xml:space="preserve"> 산업 개요</w:t>
      </w:r>
    </w:p>
    <w:p w14:paraId="23213EFF" w14:textId="77777777" w:rsidR="003038DA" w:rsidRPr="003038DA" w:rsidRDefault="003038DA" w:rsidP="003038DA">
      <w:r w:rsidRPr="003038DA">
        <w:t xml:space="preserve">기타금융은 주로 </w:t>
      </w:r>
      <w:r w:rsidRPr="003038DA">
        <w:rPr>
          <w:b/>
          <w:bCs/>
        </w:rPr>
        <w:t>할부금융, 리스, 기업금융, 대출, PF 대출 등</w:t>
      </w:r>
      <w:r w:rsidRPr="003038DA">
        <w:t>을 수행해.</w:t>
      </w:r>
      <w:r w:rsidRPr="003038DA">
        <w:br/>
        <w:t xml:space="preserve">은행보다는 규제가 덜하지만, </w:t>
      </w:r>
      <w:r w:rsidRPr="003038DA">
        <w:rPr>
          <w:b/>
          <w:bCs/>
        </w:rPr>
        <w:t>리스크는 더 크게 질 수 있는 구조</w:t>
      </w:r>
      <w:r w:rsidRPr="003038DA">
        <w:t>야.</w:t>
      </w:r>
      <w:r w:rsidRPr="003038DA">
        <w:br/>
        <w:t xml:space="preserve">그래서 </w:t>
      </w:r>
      <w:r w:rsidRPr="003038DA">
        <w:rPr>
          <w:b/>
          <w:bCs/>
        </w:rPr>
        <w:t>금리</w:t>
      </w:r>
      <w:r w:rsidRPr="003038DA">
        <w:t xml:space="preserve">, </w:t>
      </w:r>
      <w:r w:rsidRPr="003038DA">
        <w:rPr>
          <w:b/>
          <w:bCs/>
        </w:rPr>
        <w:t>신용 리스크</w:t>
      </w:r>
      <w:r w:rsidRPr="003038DA">
        <w:t xml:space="preserve">, </w:t>
      </w:r>
      <w:r w:rsidRPr="003038DA">
        <w:rPr>
          <w:b/>
          <w:bCs/>
        </w:rPr>
        <w:t>자금조달 비용</w:t>
      </w:r>
      <w:r w:rsidRPr="003038DA">
        <w:t>이 핵심 지표지.</w:t>
      </w:r>
    </w:p>
    <w:p w14:paraId="4D7A6F96" w14:textId="77777777" w:rsidR="003038DA" w:rsidRPr="003038DA" w:rsidRDefault="00000000" w:rsidP="003038DA">
      <w:r>
        <w:pict w14:anchorId="18847E88">
          <v:rect id="_x0000_i1042" style="width:0;height:1.5pt" o:hralign="center" o:hrstd="t" o:hr="t" fillcolor="#a0a0a0" stroked="f"/>
        </w:pict>
      </w:r>
    </w:p>
    <w:p w14:paraId="6D17BB1C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📊</w:t>
      </w:r>
      <w:r w:rsidRPr="003038DA">
        <w:rPr>
          <w:b/>
          <w:bCs/>
        </w:rPr>
        <w:t xml:space="preserve"> 주요 재무 지표 분석</w:t>
      </w:r>
    </w:p>
    <w:p w14:paraId="42721769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1. PER (주가수익비율)</w:t>
      </w:r>
    </w:p>
    <w:p w14:paraId="2DF8E2E6" w14:textId="77777777" w:rsidR="003038DA" w:rsidRPr="003038DA" w:rsidRDefault="003038DA">
      <w:pPr>
        <w:numPr>
          <w:ilvl w:val="0"/>
          <w:numId w:val="12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4~8배 수준</w:t>
      </w:r>
    </w:p>
    <w:p w14:paraId="40255D88" w14:textId="77777777" w:rsidR="003038DA" w:rsidRPr="003038DA" w:rsidRDefault="003038DA">
      <w:pPr>
        <w:numPr>
          <w:ilvl w:val="0"/>
          <w:numId w:val="12"/>
        </w:numPr>
      </w:pPr>
      <w:r w:rsidRPr="003038DA">
        <w:t xml:space="preserve">이유는? 리스크가 크고, 경기 따라 </w:t>
      </w:r>
      <w:r w:rsidRPr="003038DA">
        <w:rPr>
          <w:b/>
          <w:bCs/>
        </w:rPr>
        <w:t>이익 변동성</w:t>
      </w:r>
      <w:r w:rsidRPr="003038DA">
        <w:t>이 크기 때문이야.</w:t>
      </w:r>
    </w:p>
    <w:p w14:paraId="74820B49" w14:textId="77777777" w:rsidR="003038DA" w:rsidRPr="003038DA" w:rsidRDefault="003038DA">
      <w:pPr>
        <w:numPr>
          <w:ilvl w:val="0"/>
          <w:numId w:val="12"/>
        </w:numPr>
      </w:pPr>
      <w:r w:rsidRPr="003038DA">
        <w:t>PER이 낮다고 무조건 싸 보이면 안 돼. 연체율이 치솟을 수 있거든.</w:t>
      </w:r>
    </w:p>
    <w:p w14:paraId="3BF7EA67" w14:textId="77777777" w:rsidR="003038DA" w:rsidRPr="003038DA" w:rsidRDefault="00000000" w:rsidP="003038DA">
      <w:r>
        <w:pict w14:anchorId="2DF6E9A5">
          <v:rect id="_x0000_i1043" style="width:0;height:1.5pt" o:hralign="center" o:hrstd="t" o:hr="t" fillcolor="#a0a0a0" stroked="f"/>
        </w:pict>
      </w:r>
    </w:p>
    <w:p w14:paraId="30E84710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2. ROE (자기자본이익률)</w:t>
      </w:r>
    </w:p>
    <w:p w14:paraId="59FAFBE4" w14:textId="77777777" w:rsidR="003038DA" w:rsidRPr="003038DA" w:rsidRDefault="003038DA">
      <w:pPr>
        <w:numPr>
          <w:ilvl w:val="0"/>
          <w:numId w:val="13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7~12%</w:t>
      </w:r>
      <w:r w:rsidRPr="003038DA">
        <w:t xml:space="preserve">, 공격적인 기업은 </w:t>
      </w:r>
      <w:r w:rsidRPr="003038DA">
        <w:rPr>
          <w:b/>
          <w:bCs/>
        </w:rPr>
        <w:t>15% 이상</w:t>
      </w:r>
      <w:r w:rsidRPr="003038DA">
        <w:t>도 가능</w:t>
      </w:r>
    </w:p>
    <w:p w14:paraId="0C9E33D2" w14:textId="77777777" w:rsidR="003038DA" w:rsidRPr="003038DA" w:rsidRDefault="003038DA">
      <w:pPr>
        <w:numPr>
          <w:ilvl w:val="0"/>
          <w:numId w:val="13"/>
        </w:numPr>
      </w:pPr>
      <w:r w:rsidRPr="003038DA">
        <w:t>대출 기반 수익 구조이므로 레버리지를 잘 쓰면 ROE는 꽤 높게 나와.</w:t>
      </w:r>
    </w:p>
    <w:p w14:paraId="2C36B889" w14:textId="77777777" w:rsidR="003038DA" w:rsidRPr="003038DA" w:rsidRDefault="003038DA">
      <w:pPr>
        <w:numPr>
          <w:ilvl w:val="0"/>
          <w:numId w:val="13"/>
        </w:numPr>
      </w:pPr>
      <w:r w:rsidRPr="003038DA">
        <w:rPr>
          <w:b/>
          <w:bCs/>
        </w:rPr>
        <w:t>꾸준한 ROE 10% 이상</w:t>
      </w:r>
      <w:r w:rsidRPr="003038DA">
        <w:t>이면 양호한 편이야.</w:t>
      </w:r>
    </w:p>
    <w:p w14:paraId="4A5230EB" w14:textId="77777777" w:rsidR="003038DA" w:rsidRPr="003038DA" w:rsidRDefault="003038DA" w:rsidP="003038DA">
      <w:r w:rsidRPr="003038DA">
        <w:rPr>
          <w:b/>
          <w:bCs/>
        </w:rPr>
        <w:t>“A high ROE with a weak credit culture is like a fast car with no brakes.”</w:t>
      </w:r>
      <w:r w:rsidRPr="003038DA">
        <w:br/>
      </w:r>
      <w:r w:rsidRPr="003038DA">
        <w:lastRenderedPageBreak/>
        <w:t>수익률이 아무리 높아도, 리스크 관리 없으면 그냥 사고나는 거야.</w:t>
      </w:r>
    </w:p>
    <w:p w14:paraId="4E2B7658" w14:textId="77777777" w:rsidR="003038DA" w:rsidRPr="003038DA" w:rsidRDefault="00000000" w:rsidP="003038DA">
      <w:r>
        <w:pict w14:anchorId="746E284B">
          <v:rect id="_x0000_i1044" style="width:0;height:1.5pt" o:hralign="center" o:hrstd="t" o:hr="t" fillcolor="#a0a0a0" stroked="f"/>
        </w:pict>
      </w:r>
    </w:p>
    <w:p w14:paraId="7467F90A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3. PBR (주가순자산비율)</w:t>
      </w:r>
    </w:p>
    <w:p w14:paraId="53C9E420" w14:textId="77777777" w:rsidR="003038DA" w:rsidRPr="003038DA" w:rsidRDefault="003038DA">
      <w:pPr>
        <w:numPr>
          <w:ilvl w:val="0"/>
          <w:numId w:val="14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0.3~0.9배 수준</w:t>
      </w:r>
    </w:p>
    <w:p w14:paraId="03418442" w14:textId="77777777" w:rsidR="003038DA" w:rsidRPr="003038DA" w:rsidRDefault="003038DA">
      <w:pPr>
        <w:numPr>
          <w:ilvl w:val="0"/>
          <w:numId w:val="14"/>
        </w:numPr>
      </w:pPr>
      <w:r w:rsidRPr="003038DA">
        <w:t xml:space="preserve">이유는? 자산 가치보다 </w:t>
      </w:r>
      <w:r w:rsidRPr="003038DA">
        <w:rPr>
          <w:b/>
          <w:bCs/>
        </w:rPr>
        <w:t>신용 리스크</w:t>
      </w:r>
      <w:r w:rsidRPr="003038DA">
        <w:t>가 클수록 할인돼.</w:t>
      </w:r>
    </w:p>
    <w:p w14:paraId="037B8949" w14:textId="77777777" w:rsidR="003038DA" w:rsidRPr="003038DA" w:rsidRDefault="003038DA">
      <w:pPr>
        <w:numPr>
          <w:ilvl w:val="0"/>
          <w:numId w:val="14"/>
        </w:numPr>
      </w:pPr>
      <w:r w:rsidRPr="003038DA">
        <w:t>시장은 이 업종의 장부가를 100%로 인정 안 해.</w:t>
      </w:r>
      <w:r w:rsidRPr="003038DA">
        <w:br/>
        <w:t xml:space="preserve">→ </w:t>
      </w:r>
      <w:r w:rsidRPr="003038DA">
        <w:rPr>
          <w:b/>
          <w:bCs/>
        </w:rPr>
        <w:t>연체율이 낮고, 대손충당금이 보수적인 회사만 1배 이상 받지.</w:t>
      </w:r>
    </w:p>
    <w:p w14:paraId="354E5691" w14:textId="77777777" w:rsidR="003038DA" w:rsidRPr="003038DA" w:rsidRDefault="00000000" w:rsidP="003038DA">
      <w:r>
        <w:pict w14:anchorId="410CBEC8">
          <v:rect id="_x0000_i1045" style="width:0;height:1.5pt" o:hralign="center" o:hrstd="t" o:hr="t" fillcolor="#a0a0a0" stroked="f"/>
        </w:pict>
      </w:r>
    </w:p>
    <w:p w14:paraId="195BC71E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4. 부채비율</w:t>
      </w:r>
    </w:p>
    <w:p w14:paraId="70F29B4E" w14:textId="77777777" w:rsidR="003038DA" w:rsidRPr="003038DA" w:rsidRDefault="003038DA">
      <w:pPr>
        <w:numPr>
          <w:ilvl w:val="0"/>
          <w:numId w:val="15"/>
        </w:numPr>
      </w:pPr>
      <w:r w:rsidRPr="003038DA">
        <w:rPr>
          <w:b/>
          <w:bCs/>
        </w:rPr>
        <w:t>산업 평균</w:t>
      </w:r>
      <w:r w:rsidRPr="003038DA">
        <w:t>: **500~800%**도 많음 (레버리지 산업이니까)</w:t>
      </w:r>
    </w:p>
    <w:p w14:paraId="263CF9E2" w14:textId="77777777" w:rsidR="003038DA" w:rsidRPr="003038DA" w:rsidRDefault="003038DA">
      <w:pPr>
        <w:numPr>
          <w:ilvl w:val="0"/>
          <w:numId w:val="15"/>
        </w:numPr>
      </w:pPr>
      <w:r w:rsidRPr="003038DA">
        <w:t>일반 제조업처럼 100% 이하를 기대하면 곤란해.</w:t>
      </w:r>
    </w:p>
    <w:p w14:paraId="0C4B1C9C" w14:textId="77777777" w:rsidR="003038DA" w:rsidRPr="003038DA" w:rsidRDefault="003038DA">
      <w:pPr>
        <w:numPr>
          <w:ilvl w:val="0"/>
          <w:numId w:val="15"/>
        </w:numPr>
      </w:pPr>
      <w:r w:rsidRPr="003038DA">
        <w:rPr>
          <w:b/>
          <w:bCs/>
        </w:rPr>
        <w:t>중요한 건 “조달구조”와 “유동성 관리” 능력이야.</w:t>
      </w:r>
      <w:r w:rsidRPr="003038DA">
        <w:br/>
        <w:t>→ CP(기업어음), 회사채, 은행 차입 등에 의존하는 구조를 잘 봐야 해.</w:t>
      </w:r>
    </w:p>
    <w:p w14:paraId="3895476B" w14:textId="77777777" w:rsidR="003038DA" w:rsidRPr="003038DA" w:rsidRDefault="00000000" w:rsidP="003038DA">
      <w:r>
        <w:pict w14:anchorId="20FFCA1C">
          <v:rect id="_x0000_i1046" style="width:0;height:1.5pt" o:hralign="center" o:hrstd="t" o:hr="t" fillcolor="#a0a0a0" stroked="f"/>
        </w:pict>
      </w:r>
    </w:p>
    <w:p w14:paraId="51E196EE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5. 순이자마진(NIM)</w:t>
      </w:r>
    </w:p>
    <w:p w14:paraId="5668181A" w14:textId="77777777" w:rsidR="003038DA" w:rsidRPr="003038DA" w:rsidRDefault="003038DA">
      <w:pPr>
        <w:numPr>
          <w:ilvl w:val="0"/>
          <w:numId w:val="16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3~6%</w:t>
      </w:r>
    </w:p>
    <w:p w14:paraId="72719002" w14:textId="77777777" w:rsidR="003038DA" w:rsidRPr="003038DA" w:rsidRDefault="003038DA">
      <w:pPr>
        <w:numPr>
          <w:ilvl w:val="0"/>
          <w:numId w:val="16"/>
        </w:numPr>
      </w:pPr>
      <w:r w:rsidRPr="003038DA">
        <w:t xml:space="preserve">이 수치가 높을수록 </w:t>
      </w:r>
      <w:r w:rsidRPr="003038DA">
        <w:rPr>
          <w:b/>
          <w:bCs/>
        </w:rPr>
        <w:t>자산 대비 이자수익이 높다</w:t>
      </w:r>
      <w:r w:rsidRPr="003038DA">
        <w:t>는 뜻</w:t>
      </w:r>
    </w:p>
    <w:p w14:paraId="09AE9284" w14:textId="77777777" w:rsidR="003038DA" w:rsidRPr="003038DA" w:rsidRDefault="003038DA">
      <w:pPr>
        <w:numPr>
          <w:ilvl w:val="0"/>
          <w:numId w:val="16"/>
        </w:numPr>
      </w:pPr>
      <w:r w:rsidRPr="003038DA">
        <w:t>단, 고금리 고위험 대출이 많으면 NIM은 높지만 리스크도 커</w:t>
      </w:r>
    </w:p>
    <w:p w14:paraId="09379A1D" w14:textId="77777777" w:rsidR="003038DA" w:rsidRPr="003038DA" w:rsidRDefault="00000000" w:rsidP="003038DA">
      <w:r>
        <w:pict w14:anchorId="0FF96AA4">
          <v:rect id="_x0000_i1047" style="width:0;height:1.5pt" o:hralign="center" o:hrstd="t" o:hr="t" fillcolor="#a0a0a0" stroked="f"/>
        </w:pict>
      </w:r>
    </w:p>
    <w:p w14:paraId="351FFAF1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🔍</w:t>
      </w:r>
      <w:r w:rsidRPr="003038DA">
        <w:rPr>
          <w:b/>
          <w:bCs/>
        </w:rPr>
        <w:t xml:space="preserve"> 기타금융 업종에서 꼭 봐야 할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674"/>
      </w:tblGrid>
      <w:tr w:rsidR="003038DA" w:rsidRPr="003038DA" w14:paraId="577FB158" w14:textId="77777777" w:rsidTr="00303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AB011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14713EB7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설명</w:t>
            </w:r>
          </w:p>
        </w:tc>
      </w:tr>
      <w:tr w:rsidR="003038DA" w:rsidRPr="003038DA" w14:paraId="7F918034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36604" w14:textId="77777777" w:rsidR="003038DA" w:rsidRPr="003038DA" w:rsidRDefault="003038DA" w:rsidP="003038DA">
            <w:r w:rsidRPr="003038DA">
              <w:rPr>
                <w:b/>
                <w:bCs/>
              </w:rPr>
              <w:t>자산건전성 지표</w:t>
            </w:r>
          </w:p>
        </w:tc>
        <w:tc>
          <w:tcPr>
            <w:tcW w:w="0" w:type="auto"/>
            <w:vAlign w:val="center"/>
            <w:hideMark/>
          </w:tcPr>
          <w:p w14:paraId="5B2D9A9E" w14:textId="77777777" w:rsidR="003038DA" w:rsidRPr="003038DA" w:rsidRDefault="003038DA" w:rsidP="003038DA">
            <w:r w:rsidRPr="003038DA">
              <w:t>연체율, 고정이하여신 비율(NPL), 대손충당금 적립비율</w:t>
            </w:r>
          </w:p>
        </w:tc>
      </w:tr>
      <w:tr w:rsidR="003038DA" w:rsidRPr="003038DA" w14:paraId="76BF4484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3ECF" w14:textId="77777777" w:rsidR="003038DA" w:rsidRPr="003038DA" w:rsidRDefault="003038DA" w:rsidP="003038DA">
            <w:r w:rsidRPr="003038DA">
              <w:rPr>
                <w:b/>
                <w:bCs/>
              </w:rPr>
              <w:t>금리 환경 민감도</w:t>
            </w:r>
          </w:p>
        </w:tc>
        <w:tc>
          <w:tcPr>
            <w:tcW w:w="0" w:type="auto"/>
            <w:vAlign w:val="center"/>
            <w:hideMark/>
          </w:tcPr>
          <w:p w14:paraId="1AA63EAD" w14:textId="77777777" w:rsidR="003038DA" w:rsidRPr="003038DA" w:rsidRDefault="003038DA" w:rsidP="003038DA">
            <w:r w:rsidRPr="003038DA">
              <w:t>조달금리 상승 시, 마진 훼손 가능성 큼</w:t>
            </w:r>
          </w:p>
        </w:tc>
      </w:tr>
      <w:tr w:rsidR="003038DA" w:rsidRPr="003038DA" w14:paraId="2967F4CF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7BB5" w14:textId="77777777" w:rsidR="003038DA" w:rsidRPr="003038DA" w:rsidRDefault="003038DA" w:rsidP="003038DA">
            <w:r w:rsidRPr="003038DA">
              <w:rPr>
                <w:b/>
                <w:bCs/>
              </w:rPr>
              <w:t>대출 포트폴리오</w:t>
            </w:r>
          </w:p>
        </w:tc>
        <w:tc>
          <w:tcPr>
            <w:tcW w:w="0" w:type="auto"/>
            <w:vAlign w:val="center"/>
            <w:hideMark/>
          </w:tcPr>
          <w:p w14:paraId="00FA9D0F" w14:textId="77777777" w:rsidR="003038DA" w:rsidRPr="003038DA" w:rsidRDefault="003038DA" w:rsidP="003038DA">
            <w:r w:rsidRPr="003038DA">
              <w:t>자동차 할부/리스, PF 대출, 중소기업 대출 등… 리스크 분산 여부</w:t>
            </w:r>
          </w:p>
        </w:tc>
      </w:tr>
      <w:tr w:rsidR="003038DA" w:rsidRPr="003038DA" w14:paraId="6AC4C81D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7710F" w14:textId="77777777" w:rsidR="003038DA" w:rsidRPr="003038DA" w:rsidRDefault="003038DA" w:rsidP="003038DA">
            <w:r w:rsidRPr="003038DA">
              <w:rPr>
                <w:b/>
                <w:bCs/>
              </w:rPr>
              <w:t>대출 성장률</w:t>
            </w:r>
          </w:p>
        </w:tc>
        <w:tc>
          <w:tcPr>
            <w:tcW w:w="0" w:type="auto"/>
            <w:vAlign w:val="center"/>
            <w:hideMark/>
          </w:tcPr>
          <w:p w14:paraId="482912D8" w14:textId="77777777" w:rsidR="003038DA" w:rsidRPr="003038DA" w:rsidRDefault="003038DA" w:rsidP="003038DA">
            <w:r w:rsidRPr="003038DA">
              <w:t>과도한 성장은 오히려 위험 신호일 수 있어</w:t>
            </w:r>
          </w:p>
        </w:tc>
      </w:tr>
      <w:tr w:rsidR="003038DA" w:rsidRPr="003038DA" w14:paraId="75AD3BCD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DE863" w14:textId="77777777" w:rsidR="003038DA" w:rsidRPr="003038DA" w:rsidRDefault="003038DA" w:rsidP="003038DA">
            <w:r w:rsidRPr="003038DA">
              <w:rPr>
                <w:b/>
                <w:bCs/>
              </w:rPr>
              <w:lastRenderedPageBreak/>
              <w:t>유동성 비율</w:t>
            </w:r>
          </w:p>
        </w:tc>
        <w:tc>
          <w:tcPr>
            <w:tcW w:w="0" w:type="auto"/>
            <w:vAlign w:val="center"/>
            <w:hideMark/>
          </w:tcPr>
          <w:p w14:paraId="5408EE5D" w14:textId="77777777" w:rsidR="003038DA" w:rsidRPr="003038DA" w:rsidRDefault="003038DA" w:rsidP="003038DA">
            <w:r w:rsidRPr="003038DA">
              <w:t>만기 대응 능력. CP(기업어음) 의존도 높으면 금융위기 때 위험</w:t>
            </w:r>
          </w:p>
        </w:tc>
      </w:tr>
    </w:tbl>
    <w:p w14:paraId="11DC1565" w14:textId="77777777" w:rsidR="003038DA" w:rsidRPr="003038DA" w:rsidRDefault="00000000" w:rsidP="003038DA">
      <w:r>
        <w:pict w14:anchorId="6E7CE094">
          <v:rect id="_x0000_i1048" style="width:0;height:1.5pt" o:hralign="center" o:hrstd="t" o:hr="t" fillcolor="#a0a0a0" stroked="f"/>
        </w:pict>
      </w:r>
    </w:p>
    <w:p w14:paraId="432D8926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📌</w:t>
      </w:r>
      <w:r w:rsidRPr="003038DA">
        <w:rPr>
          <w:b/>
          <w:bCs/>
        </w:rPr>
        <w:t xml:space="preserve"> 요약 정리</w:t>
      </w:r>
    </w:p>
    <w:p w14:paraId="44F35F41" w14:textId="77777777" w:rsidR="003038DA" w:rsidRPr="003038DA" w:rsidRDefault="003038DA" w:rsidP="003038DA">
      <w:r w:rsidRPr="003038DA">
        <w:t xml:space="preserve">기타금융은 </w:t>
      </w:r>
      <w:r w:rsidRPr="003038DA">
        <w:rPr>
          <w:b/>
          <w:bCs/>
        </w:rPr>
        <w:t>자산을 빌려주고 이자 받는 사업</w:t>
      </w:r>
      <w:r w:rsidRPr="003038DA">
        <w:t>이야.</w:t>
      </w:r>
      <w:r w:rsidRPr="003038DA">
        <w:br/>
        <w:t>그러니까 핵심은 다음 세 가지야:</w:t>
      </w:r>
    </w:p>
    <w:p w14:paraId="479A2265" w14:textId="77777777" w:rsidR="003038DA" w:rsidRPr="003038DA" w:rsidRDefault="003038DA">
      <w:pPr>
        <w:numPr>
          <w:ilvl w:val="0"/>
          <w:numId w:val="17"/>
        </w:numPr>
      </w:pPr>
      <w:r w:rsidRPr="003038DA">
        <w:rPr>
          <w:b/>
          <w:bCs/>
        </w:rPr>
        <w:t>돈을 얼마나 싸게 조달하느냐?</w:t>
      </w:r>
    </w:p>
    <w:p w14:paraId="7F26581A" w14:textId="77777777" w:rsidR="003038DA" w:rsidRPr="003038DA" w:rsidRDefault="003038DA">
      <w:pPr>
        <w:numPr>
          <w:ilvl w:val="0"/>
          <w:numId w:val="17"/>
        </w:numPr>
      </w:pPr>
      <w:r w:rsidRPr="003038DA">
        <w:rPr>
          <w:b/>
          <w:bCs/>
        </w:rPr>
        <w:t>빌려준 돈을 얼마나 잘 회수하느냐?</w:t>
      </w:r>
    </w:p>
    <w:p w14:paraId="7D0ECE5C" w14:textId="77777777" w:rsidR="003038DA" w:rsidRPr="003038DA" w:rsidRDefault="003038DA">
      <w:pPr>
        <w:numPr>
          <w:ilvl w:val="0"/>
          <w:numId w:val="17"/>
        </w:numPr>
      </w:pPr>
      <w:r w:rsidRPr="003038DA">
        <w:rPr>
          <w:b/>
          <w:bCs/>
        </w:rPr>
        <w:t>경기 나쁠 때 얼마나 손실을 감당할 수 있느냐?</w:t>
      </w:r>
    </w:p>
    <w:p w14:paraId="3C0F956F" w14:textId="77777777" w:rsidR="003038DA" w:rsidRPr="003038DA" w:rsidRDefault="00000000" w:rsidP="003038DA">
      <w:r>
        <w:pict w14:anchorId="47C08726">
          <v:rect id="_x0000_i1049" style="width:0;height:1.5pt" o:hralign="center" o:hrstd="t" o:hr="t" fillcolor="#a0a0a0" stroked="f"/>
        </w:pict>
      </w:r>
    </w:p>
    <w:p w14:paraId="3CE4A076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✅</w:t>
      </w:r>
      <w:r w:rsidRPr="003038DA">
        <w:rPr>
          <w:b/>
          <w:bCs/>
        </w:rPr>
        <w:t xml:space="preserve"> 좋은 기타금융회사의 특징</w:t>
      </w:r>
    </w:p>
    <w:p w14:paraId="29ECA03E" w14:textId="77777777" w:rsidR="003038DA" w:rsidRPr="003038DA" w:rsidRDefault="003038DA">
      <w:pPr>
        <w:numPr>
          <w:ilvl w:val="0"/>
          <w:numId w:val="18"/>
        </w:numPr>
      </w:pPr>
      <w:r w:rsidRPr="003038DA">
        <w:t xml:space="preserve">꾸준한 </w:t>
      </w:r>
      <w:r w:rsidRPr="003038DA">
        <w:rPr>
          <w:b/>
          <w:bCs/>
        </w:rPr>
        <w:t>연체율 2% 이하 유지</w:t>
      </w:r>
    </w:p>
    <w:p w14:paraId="75CC2809" w14:textId="77777777" w:rsidR="003038DA" w:rsidRPr="003038DA" w:rsidRDefault="003038DA">
      <w:pPr>
        <w:numPr>
          <w:ilvl w:val="0"/>
          <w:numId w:val="18"/>
        </w:numPr>
      </w:pPr>
      <w:r w:rsidRPr="003038DA">
        <w:rPr>
          <w:b/>
          <w:bCs/>
        </w:rPr>
        <w:t>NIM 4% 이상</w:t>
      </w:r>
      <w:r w:rsidRPr="003038DA">
        <w:t xml:space="preserve">이면서 </w:t>
      </w:r>
      <w:r w:rsidRPr="003038DA">
        <w:rPr>
          <w:b/>
          <w:bCs/>
        </w:rPr>
        <w:t>대손율 낮음</w:t>
      </w:r>
    </w:p>
    <w:p w14:paraId="3428E658" w14:textId="77777777" w:rsidR="003038DA" w:rsidRPr="003038DA" w:rsidRDefault="003038DA">
      <w:pPr>
        <w:numPr>
          <w:ilvl w:val="0"/>
          <w:numId w:val="18"/>
        </w:numPr>
      </w:pPr>
      <w:r w:rsidRPr="003038DA">
        <w:t>부실 대출 많은 PF 비중이 낮음</w:t>
      </w:r>
    </w:p>
    <w:p w14:paraId="2019883A" w14:textId="77777777" w:rsidR="003038DA" w:rsidRPr="003038DA" w:rsidRDefault="003038DA">
      <w:pPr>
        <w:numPr>
          <w:ilvl w:val="0"/>
          <w:numId w:val="18"/>
        </w:numPr>
      </w:pPr>
      <w:r w:rsidRPr="003038DA">
        <w:t>다양한 수신/조달 구조 확보</w:t>
      </w:r>
    </w:p>
    <w:p w14:paraId="0E8BCCC6" w14:textId="77777777" w:rsidR="003038DA" w:rsidRPr="003038DA" w:rsidRDefault="003038DA">
      <w:pPr>
        <w:numPr>
          <w:ilvl w:val="0"/>
          <w:numId w:val="18"/>
        </w:numPr>
      </w:pPr>
      <w:r w:rsidRPr="003038DA">
        <w:t xml:space="preserve">고정고객 대상 리스·할부 기반의 </w:t>
      </w:r>
      <w:r w:rsidRPr="003038DA">
        <w:rPr>
          <w:b/>
          <w:bCs/>
        </w:rPr>
        <w:t>반복 수익 모델</w:t>
      </w:r>
    </w:p>
    <w:p w14:paraId="4E50942E" w14:textId="77777777" w:rsidR="003038DA" w:rsidRDefault="003038DA" w:rsidP="003038DA"/>
    <w:p w14:paraId="33E178B1" w14:textId="4EADD8AF" w:rsidR="001F282F" w:rsidRPr="001F282F" w:rsidRDefault="001F282F" w:rsidP="001F282F">
      <w:pPr>
        <w:rPr>
          <w:b/>
          <w:bCs/>
        </w:rPr>
      </w:pPr>
      <w:r>
        <w:rPr>
          <w:rFonts w:hint="eastAsia"/>
          <w:b/>
          <w:bCs/>
        </w:rPr>
        <w:t>/</w:t>
      </w:r>
      <w:r w:rsidRPr="001F282F">
        <w:rPr>
          <w:rFonts w:hint="eastAsia"/>
          <w:b/>
          <w:bCs/>
        </w:rPr>
        <w:t xml:space="preserve"> 기타제조</w:t>
      </w:r>
    </w:p>
    <w:p w14:paraId="3584D1A6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🏭</w:t>
      </w:r>
      <w:r w:rsidRPr="003038DA">
        <w:rPr>
          <w:b/>
          <w:bCs/>
        </w:rPr>
        <w:t xml:space="preserve"> 기타제조업 산업 분석</w:t>
      </w:r>
    </w:p>
    <w:p w14:paraId="436BA1D3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✅</w:t>
      </w:r>
      <w:r w:rsidRPr="003038DA">
        <w:rPr>
          <w:b/>
          <w:bCs/>
        </w:rPr>
        <w:t xml:space="preserve"> 산업 개요</w:t>
      </w:r>
    </w:p>
    <w:p w14:paraId="132BF14C" w14:textId="77777777" w:rsidR="003038DA" w:rsidRPr="003038DA" w:rsidRDefault="003038DA" w:rsidP="003038DA">
      <w:r w:rsidRPr="003038DA">
        <w:t>‘기타제조’는 일반적으로 아래와 같은 회사들이 포함돼:</w:t>
      </w:r>
    </w:p>
    <w:p w14:paraId="17D4BBB1" w14:textId="77777777" w:rsidR="003038DA" w:rsidRPr="003038DA" w:rsidRDefault="003038DA">
      <w:pPr>
        <w:numPr>
          <w:ilvl w:val="0"/>
          <w:numId w:val="19"/>
        </w:numPr>
      </w:pPr>
      <w:r w:rsidRPr="003038DA">
        <w:rPr>
          <w:b/>
          <w:bCs/>
        </w:rPr>
        <w:t>소규모 기계 부품 제조</w:t>
      </w:r>
    </w:p>
    <w:p w14:paraId="573128ED" w14:textId="77777777" w:rsidR="003038DA" w:rsidRPr="003038DA" w:rsidRDefault="003038DA">
      <w:pPr>
        <w:numPr>
          <w:ilvl w:val="0"/>
          <w:numId w:val="19"/>
        </w:numPr>
      </w:pPr>
      <w:r w:rsidRPr="003038DA">
        <w:rPr>
          <w:b/>
          <w:bCs/>
        </w:rPr>
        <w:t>가정용 기기</w:t>
      </w:r>
      <w:r w:rsidRPr="003038DA">
        <w:t xml:space="preserve">, </w:t>
      </w:r>
      <w:r w:rsidRPr="003038DA">
        <w:rPr>
          <w:b/>
          <w:bCs/>
        </w:rPr>
        <w:t>전통적인 수공업 제품</w:t>
      </w:r>
    </w:p>
    <w:p w14:paraId="13FBEBB6" w14:textId="77777777" w:rsidR="003038DA" w:rsidRPr="003038DA" w:rsidRDefault="003038DA">
      <w:pPr>
        <w:numPr>
          <w:ilvl w:val="0"/>
          <w:numId w:val="19"/>
        </w:numPr>
      </w:pPr>
      <w:r w:rsidRPr="003038DA">
        <w:rPr>
          <w:b/>
          <w:bCs/>
        </w:rPr>
        <w:t>OEM/ODM 위탁 생산업체</w:t>
      </w:r>
    </w:p>
    <w:p w14:paraId="428E4FE7" w14:textId="77777777" w:rsidR="003038DA" w:rsidRPr="003038DA" w:rsidRDefault="003038DA">
      <w:pPr>
        <w:numPr>
          <w:ilvl w:val="0"/>
          <w:numId w:val="19"/>
        </w:numPr>
      </w:pPr>
      <w:r w:rsidRPr="003038DA">
        <w:rPr>
          <w:b/>
          <w:bCs/>
        </w:rPr>
        <w:t>산업용 부자재, 소모품 생산업체</w:t>
      </w:r>
    </w:p>
    <w:p w14:paraId="689C1FE4" w14:textId="77777777" w:rsidR="003038DA" w:rsidRPr="003038DA" w:rsidRDefault="003038DA" w:rsidP="003038DA">
      <w:r w:rsidRPr="003038DA">
        <w:lastRenderedPageBreak/>
        <w:t xml:space="preserve">즉, </w:t>
      </w:r>
      <w:r w:rsidRPr="003038DA">
        <w:rPr>
          <w:b/>
          <w:bCs/>
        </w:rPr>
        <w:t>핵심 기술보다는 조립, 가공, 납품형 모델</w:t>
      </w:r>
      <w:r w:rsidRPr="003038DA">
        <w:t>이 많아서</w:t>
      </w:r>
      <w:r w:rsidRPr="003038DA">
        <w:br/>
      </w:r>
      <w:r w:rsidRPr="003038DA">
        <w:rPr>
          <w:b/>
          <w:bCs/>
        </w:rPr>
        <w:t>규모의 경제, 원가 경쟁력, 거래처 안정성</w:t>
      </w:r>
      <w:r w:rsidRPr="003038DA">
        <w:t>이 관건이야.</w:t>
      </w:r>
    </w:p>
    <w:p w14:paraId="488058E7" w14:textId="77777777" w:rsidR="003038DA" w:rsidRPr="003038DA" w:rsidRDefault="00000000" w:rsidP="003038DA">
      <w:r>
        <w:pict w14:anchorId="7CA1BACD">
          <v:rect id="_x0000_i1050" style="width:0;height:1.5pt" o:hralign="center" o:hrstd="t" o:hr="t" fillcolor="#a0a0a0" stroked="f"/>
        </w:pict>
      </w:r>
    </w:p>
    <w:p w14:paraId="7EDF5F0B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📊</w:t>
      </w:r>
      <w:r w:rsidRPr="003038DA">
        <w:rPr>
          <w:b/>
          <w:bCs/>
        </w:rPr>
        <w:t xml:space="preserve"> 재무 지표 기준</w:t>
      </w:r>
    </w:p>
    <w:p w14:paraId="5A4E33FD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1. PER (주가수익비율)</w:t>
      </w:r>
    </w:p>
    <w:p w14:paraId="052D48A8" w14:textId="77777777" w:rsidR="003038DA" w:rsidRPr="003038DA" w:rsidRDefault="003038DA">
      <w:pPr>
        <w:numPr>
          <w:ilvl w:val="0"/>
          <w:numId w:val="20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5~12배</w:t>
      </w:r>
    </w:p>
    <w:p w14:paraId="3548FD0B" w14:textId="77777777" w:rsidR="003038DA" w:rsidRPr="003038DA" w:rsidRDefault="003038DA">
      <w:pPr>
        <w:numPr>
          <w:ilvl w:val="0"/>
          <w:numId w:val="20"/>
        </w:numPr>
      </w:pPr>
      <w:r w:rsidRPr="003038DA">
        <w:t xml:space="preserve">저평가가 많아 보이지만, 그만큼 </w:t>
      </w:r>
      <w:r w:rsidRPr="003038DA">
        <w:rPr>
          <w:b/>
          <w:bCs/>
        </w:rPr>
        <w:t>성장성 낮고, 리스크 높은 기업</w:t>
      </w:r>
      <w:r w:rsidRPr="003038DA">
        <w:t>도 많아</w:t>
      </w:r>
    </w:p>
    <w:p w14:paraId="4C2068AF" w14:textId="77777777" w:rsidR="003038DA" w:rsidRPr="003038DA" w:rsidRDefault="003038DA">
      <w:pPr>
        <w:numPr>
          <w:ilvl w:val="0"/>
          <w:numId w:val="20"/>
        </w:numPr>
      </w:pPr>
      <w:r w:rsidRPr="003038DA">
        <w:t>PER이 낮다고 무조건 싼 게 아냐 → **이익이 지속 가능한가?**가 중요</w:t>
      </w:r>
    </w:p>
    <w:p w14:paraId="125CEBAD" w14:textId="77777777" w:rsidR="003038DA" w:rsidRPr="003038DA" w:rsidRDefault="00000000" w:rsidP="003038DA">
      <w:r>
        <w:pict w14:anchorId="63885011">
          <v:rect id="_x0000_i1051" style="width:0;height:1.5pt" o:hralign="center" o:hrstd="t" o:hr="t" fillcolor="#a0a0a0" stroked="f"/>
        </w:pict>
      </w:r>
    </w:p>
    <w:p w14:paraId="11CA071E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2. ROE (자기자본이익률)</w:t>
      </w:r>
    </w:p>
    <w:p w14:paraId="0E7FD761" w14:textId="77777777" w:rsidR="003038DA" w:rsidRPr="003038DA" w:rsidRDefault="003038DA">
      <w:pPr>
        <w:numPr>
          <w:ilvl w:val="0"/>
          <w:numId w:val="21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5~10%</w:t>
      </w:r>
    </w:p>
    <w:p w14:paraId="597650AB" w14:textId="77777777" w:rsidR="003038DA" w:rsidRPr="003038DA" w:rsidRDefault="003038DA">
      <w:pPr>
        <w:numPr>
          <w:ilvl w:val="0"/>
          <w:numId w:val="21"/>
        </w:numPr>
      </w:pPr>
      <w:r w:rsidRPr="003038DA">
        <w:rPr>
          <w:b/>
          <w:bCs/>
        </w:rPr>
        <w:t>OEM/ODM 중심</w:t>
      </w:r>
      <w:r w:rsidRPr="003038DA">
        <w:t>이면 ROE가 낮은 경우 많고,</w:t>
      </w:r>
      <w:r w:rsidRPr="003038DA">
        <w:br/>
      </w:r>
      <w:r w:rsidRPr="003038DA">
        <w:rPr>
          <w:b/>
          <w:bCs/>
        </w:rPr>
        <w:t>자체 브랜드나 특허 보유 기업</w:t>
      </w:r>
      <w:r w:rsidRPr="003038DA">
        <w:t>은 15% 이상도 가능해</w:t>
      </w:r>
    </w:p>
    <w:p w14:paraId="2B01A54F" w14:textId="77777777" w:rsidR="003038DA" w:rsidRPr="003038DA" w:rsidRDefault="003038DA" w:rsidP="003038DA">
      <w:r w:rsidRPr="003038DA">
        <w:t>“You want businesses that can earn high returns on capital without needing a lot of capital.”</w:t>
      </w:r>
      <w:r w:rsidRPr="003038DA">
        <w:br/>
        <w:t>돈을 많이 넣지 않고도 높은 수익을 내는 구조, 이게 진짜 좋은 사업이야.</w:t>
      </w:r>
    </w:p>
    <w:p w14:paraId="792FA4D5" w14:textId="77777777" w:rsidR="003038DA" w:rsidRPr="003038DA" w:rsidRDefault="00000000" w:rsidP="003038DA">
      <w:r>
        <w:pict w14:anchorId="7F749748">
          <v:rect id="_x0000_i1052" style="width:0;height:1.5pt" o:hralign="center" o:hrstd="t" o:hr="t" fillcolor="#a0a0a0" stroked="f"/>
        </w:pict>
      </w:r>
    </w:p>
    <w:p w14:paraId="33D3771E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3. PBR (주가순자산비율)</w:t>
      </w:r>
    </w:p>
    <w:p w14:paraId="528D7790" w14:textId="77777777" w:rsidR="003038DA" w:rsidRPr="003038DA" w:rsidRDefault="003038DA">
      <w:pPr>
        <w:numPr>
          <w:ilvl w:val="0"/>
          <w:numId w:val="22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0.3~0.9배 수준</w:t>
      </w:r>
    </w:p>
    <w:p w14:paraId="1830BBF6" w14:textId="77777777" w:rsidR="003038DA" w:rsidRPr="003038DA" w:rsidRDefault="003038DA">
      <w:pPr>
        <w:numPr>
          <w:ilvl w:val="0"/>
          <w:numId w:val="22"/>
        </w:numPr>
      </w:pPr>
      <w:r w:rsidRPr="003038DA">
        <w:t xml:space="preserve">장부가치 밑도는 기업 많아. 특히 </w:t>
      </w:r>
      <w:r w:rsidRPr="003038DA">
        <w:rPr>
          <w:b/>
          <w:bCs/>
        </w:rPr>
        <w:t>재고나 부동산 자산으로만 버티는 경우</w:t>
      </w:r>
      <w:r w:rsidRPr="003038DA">
        <w:t>가 많지.</w:t>
      </w:r>
    </w:p>
    <w:p w14:paraId="20A78E62" w14:textId="77777777" w:rsidR="003038DA" w:rsidRPr="003038DA" w:rsidRDefault="003038DA">
      <w:pPr>
        <w:numPr>
          <w:ilvl w:val="0"/>
          <w:numId w:val="22"/>
        </w:numPr>
      </w:pPr>
      <w:r w:rsidRPr="003038DA">
        <w:rPr>
          <w:b/>
          <w:bCs/>
        </w:rPr>
        <w:t>PBR 낮은 회사는 청산가치나 순현금 보유 상태</w:t>
      </w:r>
      <w:r w:rsidRPr="003038DA">
        <w:t>도 따져봐야 해.</w:t>
      </w:r>
    </w:p>
    <w:p w14:paraId="570DFA0D" w14:textId="77777777" w:rsidR="003038DA" w:rsidRPr="003038DA" w:rsidRDefault="00000000" w:rsidP="003038DA">
      <w:r>
        <w:pict w14:anchorId="36DC8FB5">
          <v:rect id="_x0000_i1053" style="width:0;height:1.5pt" o:hralign="center" o:hrstd="t" o:hr="t" fillcolor="#a0a0a0" stroked="f"/>
        </w:pict>
      </w:r>
    </w:p>
    <w:p w14:paraId="4E3EA441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4. 부채비율</w:t>
      </w:r>
    </w:p>
    <w:p w14:paraId="54304228" w14:textId="77777777" w:rsidR="003038DA" w:rsidRPr="003038DA" w:rsidRDefault="003038DA">
      <w:pPr>
        <w:numPr>
          <w:ilvl w:val="0"/>
          <w:numId w:val="23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100~200%</w:t>
      </w:r>
      <w:r w:rsidRPr="003038DA">
        <w:t>, 업종마다 차이 큼</w:t>
      </w:r>
    </w:p>
    <w:p w14:paraId="5A66CBA0" w14:textId="77777777" w:rsidR="003038DA" w:rsidRPr="003038DA" w:rsidRDefault="003038DA">
      <w:pPr>
        <w:numPr>
          <w:ilvl w:val="0"/>
          <w:numId w:val="23"/>
        </w:numPr>
      </w:pPr>
      <w:r w:rsidRPr="003038DA">
        <w:t xml:space="preserve">중소기업이 많아 </w:t>
      </w:r>
      <w:r w:rsidRPr="003038DA">
        <w:rPr>
          <w:b/>
          <w:bCs/>
        </w:rPr>
        <w:t>자금 조달에 의존적인 경우가 많고</w:t>
      </w:r>
      <w:r w:rsidRPr="003038DA">
        <w:t>,</w:t>
      </w:r>
      <w:r w:rsidRPr="003038DA">
        <w:br/>
      </w:r>
      <w:r w:rsidRPr="003038DA">
        <w:rPr>
          <w:b/>
          <w:bCs/>
        </w:rPr>
        <w:t>운전자본이 과도하게 묶여 있으면 유동성 리스크</w:t>
      </w:r>
      <w:r w:rsidRPr="003038DA">
        <w:t>가 커</w:t>
      </w:r>
    </w:p>
    <w:p w14:paraId="349EA3D3" w14:textId="77777777" w:rsidR="003038DA" w:rsidRPr="003038DA" w:rsidRDefault="00000000" w:rsidP="003038DA">
      <w:r>
        <w:pict w14:anchorId="4681D19E">
          <v:rect id="_x0000_i1054" style="width:0;height:1.5pt" o:hralign="center" o:hrstd="t" o:hr="t" fillcolor="#a0a0a0" stroked="f"/>
        </w:pict>
      </w:r>
    </w:p>
    <w:p w14:paraId="44FFA24E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lastRenderedPageBreak/>
        <w:t>5. 영업이익률</w:t>
      </w:r>
    </w:p>
    <w:p w14:paraId="1E025D36" w14:textId="77777777" w:rsidR="003038DA" w:rsidRPr="003038DA" w:rsidRDefault="003038DA">
      <w:pPr>
        <w:numPr>
          <w:ilvl w:val="0"/>
          <w:numId w:val="24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3~10%</w:t>
      </w:r>
    </w:p>
    <w:p w14:paraId="5BBE900C" w14:textId="77777777" w:rsidR="003038DA" w:rsidRPr="003038DA" w:rsidRDefault="003038DA">
      <w:pPr>
        <w:numPr>
          <w:ilvl w:val="0"/>
          <w:numId w:val="24"/>
        </w:numPr>
      </w:pPr>
      <w:r w:rsidRPr="003038DA">
        <w:rPr>
          <w:b/>
          <w:bCs/>
        </w:rPr>
        <w:t>원가율에 매우 민감</w:t>
      </w:r>
      <w:r w:rsidRPr="003038DA">
        <w:t>하며, 제조 원가 상승 시 이익 훼손 속도가 빠름</w:t>
      </w:r>
    </w:p>
    <w:p w14:paraId="38A8F560" w14:textId="77777777" w:rsidR="003038DA" w:rsidRPr="003038DA" w:rsidRDefault="003038DA">
      <w:pPr>
        <w:numPr>
          <w:ilvl w:val="0"/>
          <w:numId w:val="24"/>
        </w:numPr>
      </w:pPr>
      <w:r w:rsidRPr="003038DA">
        <w:rPr>
          <w:b/>
          <w:bCs/>
        </w:rPr>
        <w:t>브랜드/기술력 있는 기업은 15% 이상</w:t>
      </w:r>
      <w:r w:rsidRPr="003038DA">
        <w:t>도 가능 (소수)</w:t>
      </w:r>
    </w:p>
    <w:p w14:paraId="44DA359F" w14:textId="77777777" w:rsidR="003038DA" w:rsidRPr="003038DA" w:rsidRDefault="00000000" w:rsidP="003038DA">
      <w:r>
        <w:pict w14:anchorId="7D538372">
          <v:rect id="_x0000_i1055" style="width:0;height:1.5pt" o:hralign="center" o:hrstd="t" o:hr="t" fillcolor="#a0a0a0" stroked="f"/>
        </w:pict>
      </w:r>
    </w:p>
    <w:p w14:paraId="0247F520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🔍</w:t>
      </w:r>
      <w:r w:rsidRPr="003038DA">
        <w:rPr>
          <w:b/>
          <w:bCs/>
        </w:rPr>
        <w:t xml:space="preserve"> 기타제조에서 꼭 봐야 할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6933"/>
      </w:tblGrid>
      <w:tr w:rsidR="003038DA" w:rsidRPr="003038DA" w14:paraId="13DA8D41" w14:textId="77777777" w:rsidTr="00303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3705E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C4A9247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왜 중요한가?</w:t>
            </w:r>
          </w:p>
        </w:tc>
      </w:tr>
      <w:tr w:rsidR="003038DA" w:rsidRPr="003038DA" w14:paraId="4D49F0F9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B9D3" w14:textId="77777777" w:rsidR="003038DA" w:rsidRPr="003038DA" w:rsidRDefault="003038DA" w:rsidP="003038DA">
            <w:r w:rsidRPr="003038DA">
              <w:rPr>
                <w:b/>
                <w:bCs/>
              </w:rPr>
              <w:t>매출처 집중도</w:t>
            </w:r>
          </w:p>
        </w:tc>
        <w:tc>
          <w:tcPr>
            <w:tcW w:w="0" w:type="auto"/>
            <w:vAlign w:val="center"/>
            <w:hideMark/>
          </w:tcPr>
          <w:p w14:paraId="6D0AAADE" w14:textId="77777777" w:rsidR="003038DA" w:rsidRPr="003038DA" w:rsidRDefault="003038DA" w:rsidP="003038DA">
            <w:r w:rsidRPr="003038DA">
              <w:t>납품처 한두 곳에 의존하면 갑질당하고 리스크 커짐</w:t>
            </w:r>
          </w:p>
        </w:tc>
      </w:tr>
      <w:tr w:rsidR="003038DA" w:rsidRPr="003038DA" w14:paraId="36E29C8B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50B5" w14:textId="77777777" w:rsidR="003038DA" w:rsidRPr="003038DA" w:rsidRDefault="003038DA" w:rsidP="003038DA">
            <w:r w:rsidRPr="003038DA">
              <w:rPr>
                <w:b/>
                <w:bCs/>
              </w:rPr>
              <w:t>자체 브랜드 vs OEM</w:t>
            </w:r>
          </w:p>
        </w:tc>
        <w:tc>
          <w:tcPr>
            <w:tcW w:w="0" w:type="auto"/>
            <w:vAlign w:val="center"/>
            <w:hideMark/>
          </w:tcPr>
          <w:p w14:paraId="425AF7D6" w14:textId="77777777" w:rsidR="003038DA" w:rsidRPr="003038DA" w:rsidRDefault="003038DA" w:rsidP="003038DA">
            <w:r w:rsidRPr="003038DA">
              <w:t>OEM은 박리다매 구조, 브랜드 보유가 수익성 개선 핵심</w:t>
            </w:r>
          </w:p>
        </w:tc>
      </w:tr>
      <w:tr w:rsidR="003038DA" w:rsidRPr="003038DA" w14:paraId="099BE958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C4522" w14:textId="77777777" w:rsidR="003038DA" w:rsidRPr="003038DA" w:rsidRDefault="003038DA" w:rsidP="003038DA">
            <w:r w:rsidRPr="003038DA">
              <w:rPr>
                <w:b/>
                <w:bCs/>
              </w:rPr>
              <w:t>제품 라인업의 다양성</w:t>
            </w:r>
          </w:p>
        </w:tc>
        <w:tc>
          <w:tcPr>
            <w:tcW w:w="0" w:type="auto"/>
            <w:vAlign w:val="center"/>
            <w:hideMark/>
          </w:tcPr>
          <w:p w14:paraId="3C14EB84" w14:textId="77777777" w:rsidR="003038DA" w:rsidRPr="003038DA" w:rsidRDefault="003038DA" w:rsidP="003038DA">
            <w:r w:rsidRPr="003038DA">
              <w:t>특정 산업군에 의존하면 그 산업이 꺾일 때 같이 추락</w:t>
            </w:r>
          </w:p>
        </w:tc>
      </w:tr>
      <w:tr w:rsidR="003038DA" w:rsidRPr="003038DA" w14:paraId="09DAC81A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85E6" w14:textId="77777777" w:rsidR="003038DA" w:rsidRPr="003038DA" w:rsidRDefault="003038DA" w:rsidP="003038DA">
            <w:r w:rsidRPr="003038DA">
              <w:rPr>
                <w:b/>
                <w:bCs/>
              </w:rPr>
              <w:t>기술 진입장벽</w:t>
            </w:r>
          </w:p>
        </w:tc>
        <w:tc>
          <w:tcPr>
            <w:tcW w:w="0" w:type="auto"/>
            <w:vAlign w:val="center"/>
            <w:hideMark/>
          </w:tcPr>
          <w:p w14:paraId="4844937C" w14:textId="77777777" w:rsidR="003038DA" w:rsidRPr="003038DA" w:rsidRDefault="003038DA" w:rsidP="003038DA">
            <w:r w:rsidRPr="003038DA">
              <w:t>누구나 따라 할 수 있는 제품이면 결국 가격 경쟁으로 수익성 하락</w:t>
            </w:r>
          </w:p>
        </w:tc>
      </w:tr>
      <w:tr w:rsidR="003038DA" w:rsidRPr="003038DA" w14:paraId="0DCC1BBA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B4EEF" w14:textId="77777777" w:rsidR="003038DA" w:rsidRPr="003038DA" w:rsidRDefault="003038DA" w:rsidP="003038DA">
            <w:r w:rsidRPr="003038DA">
              <w:rPr>
                <w:b/>
                <w:bCs/>
              </w:rPr>
              <w:t>고정비 구조</w:t>
            </w:r>
          </w:p>
        </w:tc>
        <w:tc>
          <w:tcPr>
            <w:tcW w:w="0" w:type="auto"/>
            <w:vAlign w:val="center"/>
            <w:hideMark/>
          </w:tcPr>
          <w:p w14:paraId="634FF738" w14:textId="77777777" w:rsidR="003038DA" w:rsidRPr="003038DA" w:rsidRDefault="003038DA" w:rsidP="003038DA">
            <w:r w:rsidRPr="003038DA">
              <w:t>CAPEX(설비 투자) 부담이 큰 기업은 불황에 타격 큼</w:t>
            </w:r>
          </w:p>
        </w:tc>
      </w:tr>
      <w:tr w:rsidR="003038DA" w:rsidRPr="003038DA" w14:paraId="7BFF3EFD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7620" w14:textId="77777777" w:rsidR="003038DA" w:rsidRPr="003038DA" w:rsidRDefault="003038DA" w:rsidP="003038DA">
            <w:r w:rsidRPr="003038DA">
              <w:rPr>
                <w:b/>
                <w:bCs/>
              </w:rPr>
              <w:t>현금흐름과 재고</w:t>
            </w:r>
          </w:p>
        </w:tc>
        <w:tc>
          <w:tcPr>
            <w:tcW w:w="0" w:type="auto"/>
            <w:vAlign w:val="center"/>
            <w:hideMark/>
          </w:tcPr>
          <w:p w14:paraId="2BD09560" w14:textId="77777777" w:rsidR="003038DA" w:rsidRPr="003038DA" w:rsidRDefault="003038DA" w:rsidP="003038DA">
            <w:r w:rsidRPr="003038DA">
              <w:t>수익성보다 ‘돈이 돌고 있는가’가 중요해. 재고가 계속 쌓이면 주의 신호야.</w:t>
            </w:r>
          </w:p>
        </w:tc>
      </w:tr>
    </w:tbl>
    <w:p w14:paraId="0A207C2E" w14:textId="77777777" w:rsidR="003038DA" w:rsidRPr="003038DA" w:rsidRDefault="00000000" w:rsidP="003038DA">
      <w:r>
        <w:pict w14:anchorId="07E69F95">
          <v:rect id="_x0000_i1056" style="width:0;height:1.5pt" o:hralign="center" o:hrstd="t" o:hr="t" fillcolor="#a0a0a0" stroked="f"/>
        </w:pict>
      </w:r>
    </w:p>
    <w:p w14:paraId="1B48A563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✅</w:t>
      </w:r>
      <w:r w:rsidRPr="003038DA">
        <w:rPr>
          <w:b/>
          <w:bCs/>
        </w:rPr>
        <w:t xml:space="preserve"> 투자 관점에서 좋은 기타제조 기업은?</w:t>
      </w:r>
    </w:p>
    <w:p w14:paraId="4CFD950A" w14:textId="77777777" w:rsidR="003038DA" w:rsidRPr="003038DA" w:rsidRDefault="003038DA">
      <w:pPr>
        <w:numPr>
          <w:ilvl w:val="0"/>
          <w:numId w:val="25"/>
        </w:numPr>
      </w:pPr>
      <w:r w:rsidRPr="003038DA">
        <w:rPr>
          <w:b/>
          <w:bCs/>
        </w:rPr>
        <w:t>독점 납품처</w:t>
      </w:r>
      <w:r w:rsidRPr="003038DA">
        <w:t xml:space="preserve"> 혹은 </w:t>
      </w:r>
      <w:r w:rsidRPr="003038DA">
        <w:rPr>
          <w:b/>
          <w:bCs/>
        </w:rPr>
        <w:t>장기 공급 계약</w:t>
      </w:r>
      <w:r w:rsidRPr="003038DA">
        <w:t>이 있음</w:t>
      </w:r>
    </w:p>
    <w:p w14:paraId="374B84D0" w14:textId="77777777" w:rsidR="003038DA" w:rsidRPr="003038DA" w:rsidRDefault="003038DA">
      <w:pPr>
        <w:numPr>
          <w:ilvl w:val="0"/>
          <w:numId w:val="25"/>
        </w:numPr>
      </w:pPr>
      <w:r w:rsidRPr="003038DA">
        <w:t xml:space="preserve">OEM 구조라도 </w:t>
      </w:r>
      <w:r w:rsidRPr="003038DA">
        <w:rPr>
          <w:b/>
          <w:bCs/>
        </w:rPr>
        <w:t>고부가·고정밀 가공 기술</w:t>
      </w:r>
      <w:r w:rsidRPr="003038DA">
        <w:t xml:space="preserve"> 보유</w:t>
      </w:r>
    </w:p>
    <w:p w14:paraId="6732F3C8" w14:textId="77777777" w:rsidR="003038DA" w:rsidRPr="003038DA" w:rsidRDefault="003038DA">
      <w:pPr>
        <w:numPr>
          <w:ilvl w:val="0"/>
          <w:numId w:val="25"/>
        </w:numPr>
      </w:pPr>
      <w:r w:rsidRPr="003038DA">
        <w:t>낮은 부채, 안정적 현금흐름, 고정비 구조 효율적</w:t>
      </w:r>
    </w:p>
    <w:p w14:paraId="28BF1FCA" w14:textId="77777777" w:rsidR="003038DA" w:rsidRPr="003038DA" w:rsidRDefault="003038DA">
      <w:pPr>
        <w:numPr>
          <w:ilvl w:val="0"/>
          <w:numId w:val="25"/>
        </w:numPr>
      </w:pPr>
      <w:r w:rsidRPr="003038DA">
        <w:t xml:space="preserve">외형 성장보다 </w:t>
      </w:r>
      <w:r w:rsidRPr="003038DA">
        <w:rPr>
          <w:b/>
          <w:bCs/>
        </w:rPr>
        <w:t>이익의 질이 탄탄</w:t>
      </w:r>
    </w:p>
    <w:p w14:paraId="473363F2" w14:textId="77777777" w:rsidR="003038DA" w:rsidRPr="003038DA" w:rsidRDefault="003038DA">
      <w:pPr>
        <w:numPr>
          <w:ilvl w:val="0"/>
          <w:numId w:val="25"/>
        </w:numPr>
      </w:pPr>
      <w:r w:rsidRPr="003038DA">
        <w:rPr>
          <w:b/>
          <w:bCs/>
        </w:rPr>
        <w:t>ESG나 리쇼어링 수혜주</w:t>
      </w:r>
      <w:r w:rsidRPr="003038DA">
        <w:t>로서 포지션이 있는 기업</w:t>
      </w:r>
    </w:p>
    <w:p w14:paraId="4920A954" w14:textId="77777777" w:rsidR="003038DA" w:rsidRDefault="003038DA" w:rsidP="003038DA"/>
    <w:p w14:paraId="358D893D" w14:textId="77777777" w:rsidR="007F6D16" w:rsidRPr="007F6D16" w:rsidRDefault="007F6D16" w:rsidP="007F6D16">
      <w:r w:rsidRPr="007F6D16">
        <w:t>기타제조는 수많은 기업이 존재하지만,</w:t>
      </w:r>
    </w:p>
    <w:p w14:paraId="11D6C001" w14:textId="77777777" w:rsidR="007F6D16" w:rsidRPr="007F6D16" w:rsidRDefault="007F6D16" w:rsidP="007F6D16">
      <w:r w:rsidRPr="007F6D16">
        <w:rPr>
          <w:b/>
          <w:bCs/>
        </w:rPr>
        <w:lastRenderedPageBreak/>
        <w:t>"단순히 만드는 회사가 아니라, '팔 줄 아는 회사'를 찾아야 한다."</w:t>
      </w:r>
    </w:p>
    <w:p w14:paraId="7690ADD8" w14:textId="77777777" w:rsidR="007F6D16" w:rsidRPr="007F6D16" w:rsidRDefault="007F6D16" w:rsidP="007F6D16">
      <w:r w:rsidRPr="007F6D16">
        <w:t xml:space="preserve">기술이든 브랜드든, </w:t>
      </w:r>
      <w:r w:rsidRPr="007F6D16">
        <w:rPr>
          <w:b/>
          <w:bCs/>
        </w:rPr>
        <w:t>무엇으로 경쟁력을 방어하고 있는지</w:t>
      </w:r>
      <w:r w:rsidRPr="007F6D16">
        <w:t xml:space="preserve"> 그 벽을 보는 눈이 필요해.</w:t>
      </w:r>
      <w:r w:rsidRPr="007F6D16">
        <w:br/>
        <w:t>그걸 내가 ‘경제적 해자(moat)’라고 불렀지.</w:t>
      </w:r>
    </w:p>
    <w:p w14:paraId="41E9CBA2" w14:textId="77777777" w:rsidR="007F6D16" w:rsidRPr="007F6D16" w:rsidRDefault="007F6D16" w:rsidP="003038DA"/>
    <w:p w14:paraId="633A6B0E" w14:textId="0CFD5BD2" w:rsidR="003038DA" w:rsidRPr="001F282F" w:rsidRDefault="001F282F" w:rsidP="003038DA">
      <w:pPr>
        <w:rPr>
          <w:b/>
          <w:bCs/>
        </w:rPr>
      </w:pPr>
      <w:r>
        <w:rPr>
          <w:rFonts w:hint="eastAsia"/>
          <w:b/>
          <w:bCs/>
        </w:rPr>
        <w:t>/</w:t>
      </w:r>
      <w:r w:rsidRPr="001F282F">
        <w:rPr>
          <w:rFonts w:hint="eastAsia"/>
          <w:b/>
          <w:bCs/>
        </w:rPr>
        <w:t xml:space="preserve"> 금속</w:t>
      </w:r>
    </w:p>
    <w:p w14:paraId="15F2EECD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Symbol" w:hAnsi="Segoe UI Symbol" w:cs="Segoe UI Symbol"/>
          <w:b/>
          <w:bCs/>
        </w:rPr>
        <w:t>🏗</w:t>
      </w:r>
      <w:r w:rsidRPr="003038DA">
        <w:rPr>
          <w:b/>
          <w:bCs/>
        </w:rPr>
        <w:t xml:space="preserve"> 금속 산업이란?</w:t>
      </w:r>
    </w:p>
    <w:p w14:paraId="23BFE399" w14:textId="77777777" w:rsidR="003038DA" w:rsidRPr="003038DA" w:rsidRDefault="003038DA" w:rsidP="003038DA">
      <w:r w:rsidRPr="003038DA">
        <w:t>금속 업종은 보통 아래와 같은 걸 포함해:</w:t>
      </w:r>
    </w:p>
    <w:p w14:paraId="138B361B" w14:textId="77777777" w:rsidR="003038DA" w:rsidRPr="003038DA" w:rsidRDefault="003038DA">
      <w:pPr>
        <w:numPr>
          <w:ilvl w:val="0"/>
          <w:numId w:val="26"/>
        </w:numPr>
      </w:pPr>
      <w:r w:rsidRPr="003038DA">
        <w:rPr>
          <w:b/>
          <w:bCs/>
        </w:rPr>
        <w:t>철강</w:t>
      </w:r>
      <w:r w:rsidRPr="003038DA">
        <w:t xml:space="preserve"> (열연, 냉연, 후판 등)</w:t>
      </w:r>
    </w:p>
    <w:p w14:paraId="5EA77543" w14:textId="77777777" w:rsidR="003038DA" w:rsidRPr="003038DA" w:rsidRDefault="003038DA">
      <w:pPr>
        <w:numPr>
          <w:ilvl w:val="0"/>
          <w:numId w:val="26"/>
        </w:numPr>
      </w:pPr>
      <w:r w:rsidRPr="003038DA">
        <w:rPr>
          <w:b/>
          <w:bCs/>
        </w:rPr>
        <w:t>비철금속</w:t>
      </w:r>
      <w:r w:rsidRPr="003038DA">
        <w:t xml:space="preserve"> (구리, 알루미늄, 니켈, 아연 등)</w:t>
      </w:r>
    </w:p>
    <w:p w14:paraId="594A61CE" w14:textId="77777777" w:rsidR="003038DA" w:rsidRPr="003038DA" w:rsidRDefault="003038DA">
      <w:pPr>
        <w:numPr>
          <w:ilvl w:val="0"/>
          <w:numId w:val="26"/>
        </w:numPr>
      </w:pPr>
      <w:r w:rsidRPr="003038DA">
        <w:rPr>
          <w:b/>
          <w:bCs/>
        </w:rPr>
        <w:t>소재가공</w:t>
      </w:r>
      <w:r w:rsidRPr="003038DA">
        <w:t xml:space="preserve"> (압연, 단조, 도금 등)</w:t>
      </w:r>
    </w:p>
    <w:p w14:paraId="15970D35" w14:textId="77777777" w:rsidR="003038DA" w:rsidRPr="003038DA" w:rsidRDefault="003038DA">
      <w:pPr>
        <w:numPr>
          <w:ilvl w:val="0"/>
          <w:numId w:val="26"/>
        </w:numPr>
      </w:pPr>
      <w:r w:rsidRPr="003038DA">
        <w:rPr>
          <w:b/>
          <w:bCs/>
        </w:rPr>
        <w:t>정련</w:t>
      </w:r>
      <w:r w:rsidRPr="003038DA">
        <w:t xml:space="preserve"> (광석 → 금속으로 추출)</w:t>
      </w:r>
    </w:p>
    <w:p w14:paraId="5EE256E9" w14:textId="77777777" w:rsidR="003038DA" w:rsidRPr="003038DA" w:rsidRDefault="003038DA" w:rsidP="003038DA">
      <w:r w:rsidRPr="003038DA">
        <w:t xml:space="preserve">이건 전형적인 </w:t>
      </w:r>
      <w:r w:rsidRPr="003038DA">
        <w:rPr>
          <w:b/>
          <w:bCs/>
        </w:rPr>
        <w:t>경기민감형 사이클 산업</w:t>
      </w:r>
      <w:r w:rsidRPr="003038DA">
        <w:t>이야. 경기 좋을 땐 미친 듯 벌고, 나쁠 땐 망가지는 구조지.</w:t>
      </w:r>
    </w:p>
    <w:p w14:paraId="2C2D0C60" w14:textId="77777777" w:rsidR="003038DA" w:rsidRPr="003038DA" w:rsidRDefault="00000000" w:rsidP="003038DA">
      <w:r>
        <w:pict w14:anchorId="7DF266A5">
          <v:rect id="_x0000_i1057" style="width:0;height:1.5pt" o:hralign="center" o:hrstd="t" o:hr="t" fillcolor="#a0a0a0" stroked="f"/>
        </w:pict>
      </w:r>
    </w:p>
    <w:p w14:paraId="57408FA6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📊</w:t>
      </w:r>
      <w:r w:rsidRPr="003038DA">
        <w:rPr>
          <w:b/>
          <w:bCs/>
        </w:rPr>
        <w:t xml:space="preserve"> 주요 재무 지표 해석</w:t>
      </w:r>
    </w:p>
    <w:p w14:paraId="62D3A5CD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1. PER (주가수익비율)</w:t>
      </w:r>
    </w:p>
    <w:p w14:paraId="6C8C82C9" w14:textId="77777777" w:rsidR="003038DA" w:rsidRPr="003038DA" w:rsidRDefault="003038DA">
      <w:pPr>
        <w:numPr>
          <w:ilvl w:val="0"/>
          <w:numId w:val="27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3~10배</w:t>
      </w:r>
      <w:r w:rsidRPr="003038DA">
        <w:t xml:space="preserve"> 수준</w:t>
      </w:r>
    </w:p>
    <w:p w14:paraId="658246A3" w14:textId="77777777" w:rsidR="003038DA" w:rsidRPr="003038DA" w:rsidRDefault="003038DA">
      <w:pPr>
        <w:numPr>
          <w:ilvl w:val="0"/>
          <w:numId w:val="27"/>
        </w:numPr>
      </w:pPr>
      <w:r w:rsidRPr="003038DA">
        <w:t>경기가 좋을 때는 이익이 너무 잘 나와서 PER이 2배도 안 되는 경우가 있음.</w:t>
      </w:r>
    </w:p>
    <w:p w14:paraId="51DCD187" w14:textId="77777777" w:rsidR="003038DA" w:rsidRPr="003038DA" w:rsidRDefault="003038DA">
      <w:pPr>
        <w:numPr>
          <w:ilvl w:val="0"/>
          <w:numId w:val="27"/>
        </w:numPr>
      </w:pPr>
      <w:r w:rsidRPr="003038DA">
        <w:t>BUT!! 이건 착시야.</w:t>
      </w:r>
      <w:r w:rsidRPr="003038DA">
        <w:br/>
        <w:t xml:space="preserve">→ </w:t>
      </w:r>
      <w:r w:rsidRPr="003038DA">
        <w:rPr>
          <w:b/>
          <w:bCs/>
        </w:rPr>
        <w:t>실제론 ‘이익의 일시성’이 너무 크기 때문에 저PER이 당연한 거지.</w:t>
      </w:r>
    </w:p>
    <w:p w14:paraId="1F5EFA9E" w14:textId="77777777" w:rsidR="003038DA" w:rsidRPr="003038DA" w:rsidRDefault="003038DA" w:rsidP="003038DA">
      <w:r w:rsidRPr="003038DA">
        <w:t>“In cyclical industries, the worst time to buy is when the P/E looks cheapest.”</w:t>
      </w:r>
      <w:r w:rsidRPr="003038DA">
        <w:br/>
        <w:t>PER 낮다고 덥석 물면, 그게 꼭지일 수도 있어.</w:t>
      </w:r>
    </w:p>
    <w:p w14:paraId="19C13952" w14:textId="77777777" w:rsidR="003038DA" w:rsidRPr="003038DA" w:rsidRDefault="00000000" w:rsidP="003038DA">
      <w:r>
        <w:pict w14:anchorId="5758CC0A">
          <v:rect id="_x0000_i1058" style="width:0;height:1.5pt" o:hralign="center" o:hrstd="t" o:hr="t" fillcolor="#a0a0a0" stroked="f"/>
        </w:pict>
      </w:r>
    </w:p>
    <w:p w14:paraId="24C0C1ED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2. ROE (자기자본이익률)</w:t>
      </w:r>
    </w:p>
    <w:p w14:paraId="11DC7159" w14:textId="77777777" w:rsidR="003038DA" w:rsidRPr="003038DA" w:rsidRDefault="003038DA">
      <w:pPr>
        <w:numPr>
          <w:ilvl w:val="0"/>
          <w:numId w:val="28"/>
        </w:numPr>
      </w:pPr>
      <w:r w:rsidRPr="003038DA">
        <w:rPr>
          <w:b/>
          <w:bCs/>
        </w:rPr>
        <w:t>산업 평균</w:t>
      </w:r>
      <w:r w:rsidRPr="003038DA">
        <w:t>: 사이클 따라 크게 변동</w:t>
      </w:r>
      <w:r w:rsidRPr="003038DA">
        <w:br/>
        <w:t xml:space="preserve">→ </w:t>
      </w:r>
      <w:r w:rsidRPr="003038DA">
        <w:rPr>
          <w:b/>
          <w:bCs/>
        </w:rPr>
        <w:t>불황기</w:t>
      </w:r>
      <w:r w:rsidRPr="003038DA">
        <w:t>엔 0</w:t>
      </w:r>
      <w:del w:id="0" w:author="Unknown">
        <w:r w:rsidRPr="003038DA">
          <w:delText xml:space="preserve">5%, </w:delText>
        </w:r>
        <w:r w:rsidRPr="003038DA">
          <w:rPr>
            <w:b/>
            <w:bCs/>
          </w:rPr>
          <w:delText>호황기</w:delText>
        </w:r>
        <w:r w:rsidRPr="003038DA">
          <w:delText>엔 15</w:delText>
        </w:r>
      </w:del>
      <w:r w:rsidRPr="003038DA">
        <w:t>20%까지도 튀어</w:t>
      </w:r>
    </w:p>
    <w:p w14:paraId="50F52B6A" w14:textId="77777777" w:rsidR="003038DA" w:rsidRPr="003038DA" w:rsidRDefault="003038DA">
      <w:pPr>
        <w:numPr>
          <w:ilvl w:val="0"/>
          <w:numId w:val="28"/>
        </w:numPr>
      </w:pPr>
      <w:r w:rsidRPr="003038DA">
        <w:t xml:space="preserve">ROE의 </w:t>
      </w:r>
      <w:r w:rsidRPr="003038DA">
        <w:rPr>
          <w:b/>
          <w:bCs/>
        </w:rPr>
        <w:t>평균값보다 표준편차</w:t>
      </w:r>
      <w:r w:rsidRPr="003038DA">
        <w:t>가 중요한 산업이야</w:t>
      </w:r>
      <w:r w:rsidRPr="003038DA">
        <w:br/>
      </w:r>
      <w:r w:rsidRPr="003038DA">
        <w:lastRenderedPageBreak/>
        <w:t>→ 즉, 이익률이 ‘안정적’인가를 봐야 함</w:t>
      </w:r>
    </w:p>
    <w:p w14:paraId="688F514E" w14:textId="77777777" w:rsidR="003038DA" w:rsidRPr="003038DA" w:rsidRDefault="00000000" w:rsidP="003038DA">
      <w:r>
        <w:pict w14:anchorId="04987E78">
          <v:rect id="_x0000_i1059" style="width:0;height:1.5pt" o:hralign="center" o:hrstd="t" o:hr="t" fillcolor="#a0a0a0" stroked="f"/>
        </w:pict>
      </w:r>
    </w:p>
    <w:p w14:paraId="5D2F0855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3. PBR (주가순자산비율)</w:t>
      </w:r>
    </w:p>
    <w:p w14:paraId="705F8D67" w14:textId="77777777" w:rsidR="003038DA" w:rsidRPr="003038DA" w:rsidRDefault="003038DA">
      <w:pPr>
        <w:numPr>
          <w:ilvl w:val="0"/>
          <w:numId w:val="29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0.3~0.8배</w:t>
      </w:r>
    </w:p>
    <w:p w14:paraId="1CC0912C" w14:textId="77777777" w:rsidR="003038DA" w:rsidRPr="003038DA" w:rsidRDefault="003038DA">
      <w:pPr>
        <w:numPr>
          <w:ilvl w:val="0"/>
          <w:numId w:val="29"/>
        </w:numPr>
      </w:pPr>
      <w:r w:rsidRPr="003038DA">
        <w:t>자산이 대부분 공장, 기계, 설비 등 유형자산이라 장부가는 높은데</w:t>
      </w:r>
      <w:r w:rsidRPr="003038DA">
        <w:br/>
        <w:t>→ 수익성이 낮으면 당연히 PBR은 할인됨</w:t>
      </w:r>
    </w:p>
    <w:p w14:paraId="228DF611" w14:textId="77777777" w:rsidR="003038DA" w:rsidRPr="003038DA" w:rsidRDefault="003038DA">
      <w:pPr>
        <w:numPr>
          <w:ilvl w:val="0"/>
          <w:numId w:val="29"/>
        </w:numPr>
      </w:pPr>
      <w:r w:rsidRPr="003038DA">
        <w:t xml:space="preserve">간혹 </w:t>
      </w:r>
      <w:r w:rsidRPr="003038DA">
        <w:rPr>
          <w:b/>
          <w:bCs/>
        </w:rPr>
        <w:t>청산가치 이하로 거래되는 기업</w:t>
      </w:r>
      <w:r w:rsidRPr="003038DA">
        <w:t>도 있어</w:t>
      </w:r>
      <w:r w:rsidRPr="003038DA">
        <w:br/>
        <w:t>→ 이런 건 턴어라운드나 구조조정 기대로 보지</w:t>
      </w:r>
    </w:p>
    <w:p w14:paraId="3B259CAE" w14:textId="77777777" w:rsidR="003038DA" w:rsidRPr="003038DA" w:rsidRDefault="00000000" w:rsidP="003038DA">
      <w:r>
        <w:pict w14:anchorId="6938651C">
          <v:rect id="_x0000_i1060" style="width:0;height:1.5pt" o:hralign="center" o:hrstd="t" o:hr="t" fillcolor="#a0a0a0" stroked="f"/>
        </w:pict>
      </w:r>
    </w:p>
    <w:p w14:paraId="2CF88306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4. 부채비율</w:t>
      </w:r>
    </w:p>
    <w:p w14:paraId="54C73F6A" w14:textId="77777777" w:rsidR="003038DA" w:rsidRPr="003038DA" w:rsidRDefault="003038DA">
      <w:pPr>
        <w:numPr>
          <w:ilvl w:val="0"/>
          <w:numId w:val="30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100~200%</w:t>
      </w:r>
    </w:p>
    <w:p w14:paraId="7AD8B539" w14:textId="77777777" w:rsidR="003038DA" w:rsidRPr="003038DA" w:rsidRDefault="003038DA">
      <w:pPr>
        <w:numPr>
          <w:ilvl w:val="0"/>
          <w:numId w:val="30"/>
        </w:numPr>
      </w:pPr>
      <w:r w:rsidRPr="003038DA">
        <w:t>설비투자(CAPEX)가 크고, 재고(원재료)도 많이 쌓아둬야 해서</w:t>
      </w:r>
      <w:r w:rsidRPr="003038DA">
        <w:br/>
        <w:t>→ 운전자본 부담이 큼</w:t>
      </w:r>
    </w:p>
    <w:p w14:paraId="66AD453D" w14:textId="77777777" w:rsidR="003038DA" w:rsidRPr="003038DA" w:rsidRDefault="003038DA">
      <w:pPr>
        <w:numPr>
          <w:ilvl w:val="0"/>
          <w:numId w:val="30"/>
        </w:numPr>
      </w:pPr>
      <w:r w:rsidRPr="003038DA">
        <w:t xml:space="preserve">중요한 건 </w:t>
      </w:r>
      <w:r w:rsidRPr="003038DA">
        <w:rPr>
          <w:b/>
          <w:bCs/>
        </w:rPr>
        <w:t>이자보상배율</w:t>
      </w:r>
      <w:r w:rsidRPr="003038DA">
        <w:t>이야 (영업이익 ÷ 이자비용 &gt; 3이면 OK)</w:t>
      </w:r>
    </w:p>
    <w:p w14:paraId="204626FA" w14:textId="77777777" w:rsidR="003038DA" w:rsidRPr="003038DA" w:rsidRDefault="00000000" w:rsidP="003038DA">
      <w:r>
        <w:pict w14:anchorId="338BC0C2">
          <v:rect id="_x0000_i1061" style="width:0;height:1.5pt" o:hralign="center" o:hrstd="t" o:hr="t" fillcolor="#a0a0a0" stroked="f"/>
        </w:pict>
      </w:r>
    </w:p>
    <w:p w14:paraId="3E521B4A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5. 영업이익률</w:t>
      </w:r>
    </w:p>
    <w:p w14:paraId="6EEDB0E2" w14:textId="77777777" w:rsidR="003038DA" w:rsidRPr="003038DA" w:rsidRDefault="003038DA">
      <w:pPr>
        <w:numPr>
          <w:ilvl w:val="0"/>
          <w:numId w:val="31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5~10%</w:t>
      </w:r>
      <w:r w:rsidRPr="003038DA">
        <w:t xml:space="preserve">, 비철금속은 </w:t>
      </w:r>
      <w:r w:rsidRPr="003038DA">
        <w:rPr>
          <w:b/>
          <w:bCs/>
        </w:rPr>
        <w:t>15% 이상도 가능</w:t>
      </w:r>
    </w:p>
    <w:p w14:paraId="2FA7C77D" w14:textId="77777777" w:rsidR="003038DA" w:rsidRPr="003038DA" w:rsidRDefault="003038DA">
      <w:pPr>
        <w:numPr>
          <w:ilvl w:val="0"/>
          <w:numId w:val="31"/>
        </w:numPr>
      </w:pPr>
      <w:r w:rsidRPr="003038DA">
        <w:t>마진이 높아 보여도, 그건 시황이 좋을 때 얘기지</w:t>
      </w:r>
      <w:r w:rsidRPr="003038DA">
        <w:br/>
        <w:t>→ 대부분 **스프레드(원자재 vs 판매가 차이)**가 좌우해</w:t>
      </w:r>
    </w:p>
    <w:p w14:paraId="529CC3C7" w14:textId="77777777" w:rsidR="003038DA" w:rsidRPr="003038DA" w:rsidRDefault="00000000" w:rsidP="003038DA">
      <w:r>
        <w:pict w14:anchorId="136EA74C">
          <v:rect id="_x0000_i1062" style="width:0;height:1.5pt" o:hralign="center" o:hrstd="t" o:hr="t" fillcolor="#a0a0a0" stroked="f"/>
        </w:pict>
      </w:r>
    </w:p>
    <w:p w14:paraId="630F7A10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🔍</w:t>
      </w:r>
      <w:r w:rsidRPr="003038DA">
        <w:rPr>
          <w:b/>
          <w:bCs/>
        </w:rPr>
        <w:t xml:space="preserve"> 금속업 특유의 투자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073"/>
      </w:tblGrid>
      <w:tr w:rsidR="003038DA" w:rsidRPr="003038DA" w14:paraId="01E172BC" w14:textId="77777777" w:rsidTr="00303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AB0AC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1E88FCC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설명</w:t>
            </w:r>
          </w:p>
        </w:tc>
      </w:tr>
      <w:tr w:rsidR="003038DA" w:rsidRPr="003038DA" w14:paraId="6D0424C5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3FE2" w14:textId="77777777" w:rsidR="003038DA" w:rsidRPr="003038DA" w:rsidRDefault="003038DA" w:rsidP="003038DA">
            <w:r w:rsidRPr="003038DA">
              <w:rPr>
                <w:b/>
                <w:bCs/>
              </w:rPr>
              <w:t>제품 스프레드</w:t>
            </w:r>
          </w:p>
        </w:tc>
        <w:tc>
          <w:tcPr>
            <w:tcW w:w="0" w:type="auto"/>
            <w:vAlign w:val="center"/>
            <w:hideMark/>
          </w:tcPr>
          <w:p w14:paraId="01CE93AE" w14:textId="77777777" w:rsidR="003038DA" w:rsidRPr="003038DA" w:rsidRDefault="003038DA" w:rsidP="003038DA">
            <w:r w:rsidRPr="003038DA">
              <w:t>원자재 vs 판매단가의 차이. 예: 철광석 vs 열연강판</w:t>
            </w:r>
          </w:p>
        </w:tc>
      </w:tr>
      <w:tr w:rsidR="003038DA" w:rsidRPr="003038DA" w14:paraId="1DFCD035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7A00" w14:textId="77777777" w:rsidR="003038DA" w:rsidRPr="003038DA" w:rsidRDefault="003038DA" w:rsidP="003038DA">
            <w:r w:rsidRPr="003038DA">
              <w:rPr>
                <w:b/>
                <w:bCs/>
              </w:rPr>
              <w:t>시황 민감도</w:t>
            </w:r>
          </w:p>
        </w:tc>
        <w:tc>
          <w:tcPr>
            <w:tcW w:w="0" w:type="auto"/>
            <w:vAlign w:val="center"/>
            <w:hideMark/>
          </w:tcPr>
          <w:p w14:paraId="476C3A13" w14:textId="77777777" w:rsidR="003038DA" w:rsidRPr="003038DA" w:rsidRDefault="003038DA" w:rsidP="003038DA">
            <w:r w:rsidRPr="003038DA">
              <w:t>철강 시황, 구리 가격, 원자재 가격이 실적을 결정</w:t>
            </w:r>
          </w:p>
        </w:tc>
      </w:tr>
      <w:tr w:rsidR="003038DA" w:rsidRPr="003038DA" w14:paraId="6F077255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C4AEA" w14:textId="77777777" w:rsidR="003038DA" w:rsidRPr="003038DA" w:rsidRDefault="003038DA" w:rsidP="003038DA">
            <w:r w:rsidRPr="003038DA">
              <w:rPr>
                <w:b/>
                <w:bCs/>
              </w:rPr>
              <w:t>설비투자(CAPEX)</w:t>
            </w:r>
          </w:p>
        </w:tc>
        <w:tc>
          <w:tcPr>
            <w:tcW w:w="0" w:type="auto"/>
            <w:vAlign w:val="center"/>
            <w:hideMark/>
          </w:tcPr>
          <w:p w14:paraId="66629553" w14:textId="77777777" w:rsidR="003038DA" w:rsidRPr="003038DA" w:rsidRDefault="003038DA" w:rsidP="003038DA">
            <w:r w:rsidRPr="003038DA">
              <w:t xml:space="preserve">고정비 부담이 크기 때문에 </w:t>
            </w:r>
            <w:r w:rsidRPr="003038DA">
              <w:rPr>
                <w:b/>
                <w:bCs/>
              </w:rPr>
              <w:t>수요 부진 시 타격 큼</w:t>
            </w:r>
          </w:p>
        </w:tc>
      </w:tr>
      <w:tr w:rsidR="003038DA" w:rsidRPr="003038DA" w14:paraId="2779766F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1746" w14:textId="77777777" w:rsidR="003038DA" w:rsidRPr="003038DA" w:rsidRDefault="003038DA" w:rsidP="003038DA">
            <w:r w:rsidRPr="003038DA">
              <w:rPr>
                <w:b/>
                <w:bCs/>
              </w:rPr>
              <w:lastRenderedPageBreak/>
              <w:t>재고자산 회전율</w:t>
            </w:r>
          </w:p>
        </w:tc>
        <w:tc>
          <w:tcPr>
            <w:tcW w:w="0" w:type="auto"/>
            <w:vAlign w:val="center"/>
            <w:hideMark/>
          </w:tcPr>
          <w:p w14:paraId="7D1B9D96" w14:textId="77777777" w:rsidR="003038DA" w:rsidRPr="003038DA" w:rsidRDefault="003038DA" w:rsidP="003038DA">
            <w:r w:rsidRPr="003038DA">
              <w:t>원자재 비축이 많아서 회전율이 낮으면 리스크 상승</w:t>
            </w:r>
          </w:p>
        </w:tc>
      </w:tr>
      <w:tr w:rsidR="003038DA" w:rsidRPr="003038DA" w14:paraId="02EF3E1F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4C60" w14:textId="77777777" w:rsidR="003038DA" w:rsidRPr="003038DA" w:rsidRDefault="003038DA" w:rsidP="003038DA">
            <w:r w:rsidRPr="003038DA">
              <w:rPr>
                <w:b/>
                <w:bCs/>
              </w:rPr>
              <w:t>중국 수출입 비중</w:t>
            </w:r>
          </w:p>
        </w:tc>
        <w:tc>
          <w:tcPr>
            <w:tcW w:w="0" w:type="auto"/>
            <w:vAlign w:val="center"/>
            <w:hideMark/>
          </w:tcPr>
          <w:p w14:paraId="079BE6BB" w14:textId="77777777" w:rsidR="003038DA" w:rsidRPr="003038DA" w:rsidRDefault="003038DA" w:rsidP="003038DA">
            <w:r w:rsidRPr="003038DA">
              <w:t>중국의 생산량/수요가 글로벌 금속 시황을 좌우함</w:t>
            </w:r>
          </w:p>
        </w:tc>
      </w:tr>
      <w:tr w:rsidR="003038DA" w:rsidRPr="003038DA" w14:paraId="0337E684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E8DB" w14:textId="77777777" w:rsidR="003038DA" w:rsidRPr="003038DA" w:rsidRDefault="003038DA" w:rsidP="003038DA">
            <w:r w:rsidRPr="003038DA">
              <w:rPr>
                <w:b/>
                <w:bCs/>
              </w:rPr>
              <w:t>환경규제·탄소세 리스크</w:t>
            </w:r>
          </w:p>
        </w:tc>
        <w:tc>
          <w:tcPr>
            <w:tcW w:w="0" w:type="auto"/>
            <w:vAlign w:val="center"/>
            <w:hideMark/>
          </w:tcPr>
          <w:p w14:paraId="35A7D8E0" w14:textId="77777777" w:rsidR="003038DA" w:rsidRPr="003038DA" w:rsidRDefault="003038DA" w:rsidP="003038DA">
            <w:r w:rsidRPr="003038DA">
              <w:t>특히 철강은 탄소 배출이 커서 ESG 이슈로 부담 커지는 중</w:t>
            </w:r>
          </w:p>
        </w:tc>
      </w:tr>
    </w:tbl>
    <w:p w14:paraId="129300F7" w14:textId="77777777" w:rsidR="003038DA" w:rsidRPr="003038DA" w:rsidRDefault="00000000" w:rsidP="003038DA">
      <w:r>
        <w:pict w14:anchorId="1714D9C4">
          <v:rect id="_x0000_i1063" style="width:0;height:1.5pt" o:hralign="center" o:hrstd="t" o:hr="t" fillcolor="#a0a0a0" stroked="f"/>
        </w:pict>
      </w:r>
    </w:p>
    <w:p w14:paraId="2C98C140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✅</w:t>
      </w:r>
      <w:r w:rsidRPr="003038DA">
        <w:rPr>
          <w:b/>
          <w:bCs/>
        </w:rPr>
        <w:t xml:space="preserve"> 좋은 금속 기업의 조건</w:t>
      </w:r>
    </w:p>
    <w:p w14:paraId="7B3A8399" w14:textId="77777777" w:rsidR="003038DA" w:rsidRPr="003038DA" w:rsidRDefault="003038DA">
      <w:pPr>
        <w:numPr>
          <w:ilvl w:val="0"/>
          <w:numId w:val="32"/>
        </w:numPr>
      </w:pPr>
      <w:r w:rsidRPr="003038DA">
        <w:t xml:space="preserve">시황에 상관없이 </w:t>
      </w:r>
      <w:r w:rsidRPr="003038DA">
        <w:rPr>
          <w:b/>
          <w:bCs/>
        </w:rPr>
        <w:t>꾸준한 현금흐름 확보 가능 (특수강, 고부가 소재 등)</w:t>
      </w:r>
    </w:p>
    <w:p w14:paraId="0ED76C23" w14:textId="77777777" w:rsidR="003038DA" w:rsidRPr="003038DA" w:rsidRDefault="003038DA">
      <w:pPr>
        <w:numPr>
          <w:ilvl w:val="0"/>
          <w:numId w:val="32"/>
        </w:numPr>
      </w:pPr>
      <w:r w:rsidRPr="003038DA">
        <w:rPr>
          <w:b/>
          <w:bCs/>
        </w:rPr>
        <w:t>고객사 다변화</w:t>
      </w:r>
      <w:r w:rsidRPr="003038DA">
        <w:t xml:space="preserve"> + </w:t>
      </w:r>
      <w:r w:rsidRPr="003038DA">
        <w:rPr>
          <w:b/>
          <w:bCs/>
        </w:rPr>
        <w:t>고정 공급계약</w:t>
      </w:r>
      <w:r w:rsidRPr="003038DA">
        <w:t xml:space="preserve"> 체결된 구조</w:t>
      </w:r>
    </w:p>
    <w:p w14:paraId="795C2F63" w14:textId="77777777" w:rsidR="003038DA" w:rsidRPr="003038DA" w:rsidRDefault="003038DA">
      <w:pPr>
        <w:numPr>
          <w:ilvl w:val="0"/>
          <w:numId w:val="32"/>
        </w:numPr>
      </w:pPr>
      <w:r w:rsidRPr="003038DA">
        <w:rPr>
          <w:b/>
          <w:bCs/>
        </w:rPr>
        <w:t>비용 절감, 자동화 설비 투자</w:t>
      </w:r>
      <w:r w:rsidRPr="003038DA">
        <w:t xml:space="preserve"> 잘한 기업 (고정비 절감)</w:t>
      </w:r>
    </w:p>
    <w:p w14:paraId="6092DD67" w14:textId="77777777" w:rsidR="003038DA" w:rsidRPr="003038DA" w:rsidRDefault="003038DA">
      <w:pPr>
        <w:numPr>
          <w:ilvl w:val="0"/>
          <w:numId w:val="32"/>
        </w:numPr>
      </w:pPr>
      <w:r w:rsidRPr="003038DA">
        <w:rPr>
          <w:b/>
          <w:bCs/>
        </w:rPr>
        <w:t>ESG 대응 투자 선제적</w:t>
      </w:r>
      <w:r w:rsidRPr="003038DA">
        <w:t>으로 한 곳 (예: 전기로 방식 철강)</w:t>
      </w:r>
    </w:p>
    <w:p w14:paraId="0B9FE6A3" w14:textId="5DDF4BDE" w:rsidR="003038DA" w:rsidRDefault="003038DA">
      <w:pPr>
        <w:numPr>
          <w:ilvl w:val="0"/>
          <w:numId w:val="32"/>
        </w:numPr>
      </w:pPr>
      <w:r w:rsidRPr="003038DA">
        <w:rPr>
          <w:b/>
          <w:bCs/>
        </w:rPr>
        <w:t>해외 수출 경쟁력 확보 기업</w:t>
      </w:r>
    </w:p>
    <w:p w14:paraId="581949AA" w14:textId="6AE91CFE" w:rsidR="003038DA" w:rsidRDefault="003038DA" w:rsidP="003038DA">
      <w:r w:rsidRPr="003038DA">
        <w:t>그러니까 이 산업은</w:t>
      </w:r>
      <w:r>
        <w:rPr>
          <w:rFonts w:hint="eastAsia"/>
        </w:rPr>
        <w:t xml:space="preserve"> 요약하자면,</w:t>
      </w:r>
      <w:r w:rsidRPr="003038DA">
        <w:br/>
      </w:r>
      <w:r w:rsidRPr="003038DA">
        <w:rPr>
          <w:b/>
          <w:bCs/>
        </w:rPr>
        <w:t>① 원자재 시세 예측 +</w:t>
      </w:r>
      <w:r w:rsidRPr="003038DA">
        <w:rPr>
          <w:b/>
          <w:bCs/>
        </w:rPr>
        <w:br/>
        <w:t>② 수요 사이클 판단 +</w:t>
      </w:r>
      <w:r w:rsidRPr="003038DA">
        <w:rPr>
          <w:b/>
          <w:bCs/>
        </w:rPr>
        <w:br/>
        <w:t>③ 기업의 체질 점검</w:t>
      </w:r>
      <w:r w:rsidRPr="003038DA">
        <w:br/>
        <w:t>이 세 박자가 맞아야 성공하는 거야.</w:t>
      </w:r>
    </w:p>
    <w:p w14:paraId="2BD68075" w14:textId="77777777" w:rsidR="003038DA" w:rsidRDefault="003038DA" w:rsidP="003038DA"/>
    <w:p w14:paraId="01973FCA" w14:textId="00B99E25" w:rsidR="006F2834" w:rsidRDefault="006F2834" w:rsidP="003038DA">
      <w:r>
        <w:rPr>
          <w:rFonts w:hint="eastAsia"/>
        </w:rPr>
        <w:t xml:space="preserve">/ </w:t>
      </w:r>
      <w:r w:rsidRPr="00240567">
        <w:rPr>
          <w:rFonts w:hint="eastAsia"/>
          <w:b/>
          <w:bCs/>
        </w:rPr>
        <w:t>농업, 임업 및 어업</w:t>
      </w:r>
    </w:p>
    <w:p w14:paraId="7429E216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🌾</w:t>
      </w:r>
      <w:r w:rsidRPr="003038DA">
        <w:rPr>
          <w:b/>
          <w:bCs/>
        </w:rPr>
        <w:t xml:space="preserve"> 농업, 임업 및 어업 산업 개요</w:t>
      </w:r>
    </w:p>
    <w:p w14:paraId="05D3568A" w14:textId="77777777" w:rsidR="003038DA" w:rsidRPr="003038DA" w:rsidRDefault="003038DA">
      <w:pPr>
        <w:numPr>
          <w:ilvl w:val="0"/>
          <w:numId w:val="33"/>
        </w:numPr>
      </w:pPr>
      <w:r w:rsidRPr="003038DA">
        <w:rPr>
          <w:b/>
          <w:bCs/>
        </w:rPr>
        <w:t>농업</w:t>
      </w:r>
      <w:r w:rsidRPr="003038DA">
        <w:t>: 식량, 채소, 곡물, 과일 등 생산</w:t>
      </w:r>
    </w:p>
    <w:p w14:paraId="17AB9905" w14:textId="77777777" w:rsidR="003038DA" w:rsidRPr="003038DA" w:rsidRDefault="003038DA">
      <w:pPr>
        <w:numPr>
          <w:ilvl w:val="0"/>
          <w:numId w:val="33"/>
        </w:numPr>
      </w:pPr>
      <w:r w:rsidRPr="003038DA">
        <w:rPr>
          <w:b/>
          <w:bCs/>
        </w:rPr>
        <w:t>임업</w:t>
      </w:r>
      <w:r w:rsidRPr="003038DA">
        <w:t>: 목재, 펄프, 조림사업 등</w:t>
      </w:r>
    </w:p>
    <w:p w14:paraId="2D1A00BA" w14:textId="77777777" w:rsidR="003038DA" w:rsidRPr="003038DA" w:rsidRDefault="003038DA">
      <w:pPr>
        <w:numPr>
          <w:ilvl w:val="0"/>
          <w:numId w:val="33"/>
        </w:numPr>
      </w:pPr>
      <w:r w:rsidRPr="003038DA">
        <w:rPr>
          <w:b/>
          <w:bCs/>
        </w:rPr>
        <w:t>어업</w:t>
      </w:r>
      <w:r w:rsidRPr="003038DA">
        <w:t>: 양식업, 수산물 가공, 해양자원</w:t>
      </w:r>
    </w:p>
    <w:p w14:paraId="599AA3FB" w14:textId="77777777" w:rsidR="003038DA" w:rsidRPr="003038DA" w:rsidRDefault="003038DA" w:rsidP="003038DA">
      <w:r w:rsidRPr="003038DA">
        <w:t>공통점은?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</w:t>
      </w:r>
      <w:r w:rsidRPr="003038DA">
        <w:rPr>
          <w:b/>
          <w:bCs/>
        </w:rPr>
        <w:t>생물 기반 산업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</w:t>
      </w:r>
      <w:r w:rsidRPr="003038DA">
        <w:rPr>
          <w:b/>
          <w:bCs/>
        </w:rPr>
        <w:t>자연환경 의존도 매우 높음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</w:t>
      </w:r>
      <w:r w:rsidRPr="003038DA">
        <w:rPr>
          <w:b/>
          <w:bCs/>
        </w:rPr>
        <w:t>가격 결정권 낮음 (국제 시세 따라감)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</w:t>
      </w:r>
      <w:r w:rsidRPr="003038DA">
        <w:rPr>
          <w:b/>
          <w:bCs/>
        </w:rPr>
        <w:t>정책/보조금 의존도 높음</w:t>
      </w:r>
    </w:p>
    <w:p w14:paraId="1C91A7CE" w14:textId="77777777" w:rsidR="003038DA" w:rsidRPr="003038DA" w:rsidRDefault="00000000" w:rsidP="003038DA">
      <w:r>
        <w:lastRenderedPageBreak/>
        <w:pict w14:anchorId="1D99A3FD">
          <v:rect id="_x0000_i1064" style="width:0;height:1.5pt" o:hralign="center" o:hrstd="t" o:hr="t" fillcolor="#a0a0a0" stroked="f"/>
        </w:pict>
      </w:r>
    </w:p>
    <w:p w14:paraId="1ADF5897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📊</w:t>
      </w:r>
      <w:r w:rsidRPr="003038DA">
        <w:rPr>
          <w:b/>
          <w:bCs/>
        </w:rPr>
        <w:t xml:space="preserve"> 주요 재무 지표 기준</w:t>
      </w:r>
    </w:p>
    <w:p w14:paraId="055648AA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1. PER (주가수익비율)</w:t>
      </w:r>
    </w:p>
    <w:p w14:paraId="5A2E50E3" w14:textId="77777777" w:rsidR="003038DA" w:rsidRPr="003038DA" w:rsidRDefault="003038DA">
      <w:pPr>
        <w:numPr>
          <w:ilvl w:val="0"/>
          <w:numId w:val="34"/>
        </w:numPr>
      </w:pPr>
      <w:r w:rsidRPr="003038DA">
        <w:rPr>
          <w:b/>
          <w:bCs/>
        </w:rPr>
        <w:t>산업 평균</w:t>
      </w:r>
      <w:r w:rsidRPr="003038DA">
        <w:t xml:space="preserve">: 매우 다양하나 </w:t>
      </w:r>
      <w:r w:rsidRPr="003038DA">
        <w:rPr>
          <w:b/>
          <w:bCs/>
        </w:rPr>
        <w:t>10~20배</w:t>
      </w:r>
      <w:r w:rsidRPr="003038DA">
        <w:t xml:space="preserve"> 정도</w:t>
      </w:r>
    </w:p>
    <w:p w14:paraId="3DE1F7F8" w14:textId="77777777" w:rsidR="003038DA" w:rsidRPr="003038DA" w:rsidRDefault="003038DA">
      <w:pPr>
        <w:numPr>
          <w:ilvl w:val="0"/>
          <w:numId w:val="34"/>
        </w:numPr>
      </w:pPr>
      <w:r w:rsidRPr="003038DA">
        <w:t xml:space="preserve">이유는? 실적이 안정적이지 않고, </w:t>
      </w:r>
      <w:r w:rsidRPr="003038DA">
        <w:rPr>
          <w:b/>
          <w:bCs/>
        </w:rPr>
        <w:t>자연재해나 시세 변동</w:t>
      </w:r>
      <w:r w:rsidRPr="003038DA">
        <w:t>에 따라 출렁이기 때문</w:t>
      </w:r>
    </w:p>
    <w:p w14:paraId="20F2C754" w14:textId="77777777" w:rsidR="003038DA" w:rsidRPr="003038DA" w:rsidRDefault="003038DA" w:rsidP="003038DA">
      <w:r w:rsidRPr="003038DA">
        <w:t>→ **PER보다 “현금흐름의 안정성”**을 더 봐야 해</w:t>
      </w:r>
    </w:p>
    <w:p w14:paraId="1CD59A04" w14:textId="77777777" w:rsidR="003038DA" w:rsidRPr="003038DA" w:rsidRDefault="00000000" w:rsidP="003038DA">
      <w:r>
        <w:pict w14:anchorId="2A34E9D1">
          <v:rect id="_x0000_i1065" style="width:0;height:1.5pt" o:hralign="center" o:hrstd="t" o:hr="t" fillcolor="#a0a0a0" stroked="f"/>
        </w:pict>
      </w:r>
    </w:p>
    <w:p w14:paraId="49823D48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2. ROE (자기자본이익률)</w:t>
      </w:r>
    </w:p>
    <w:p w14:paraId="2475C4FB" w14:textId="77777777" w:rsidR="003038DA" w:rsidRPr="003038DA" w:rsidRDefault="003038DA">
      <w:pPr>
        <w:numPr>
          <w:ilvl w:val="0"/>
          <w:numId w:val="35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3~8%</w:t>
      </w:r>
      <w:r w:rsidRPr="003038DA">
        <w:t>, 낮은 편</w:t>
      </w:r>
    </w:p>
    <w:p w14:paraId="55129225" w14:textId="77777777" w:rsidR="003038DA" w:rsidRPr="003038DA" w:rsidRDefault="003038DA">
      <w:pPr>
        <w:numPr>
          <w:ilvl w:val="0"/>
          <w:numId w:val="35"/>
        </w:numPr>
      </w:pPr>
      <w:r w:rsidRPr="003038DA">
        <w:rPr>
          <w:b/>
          <w:bCs/>
        </w:rPr>
        <w:t>부동산 자산</w:t>
      </w:r>
      <w:r w:rsidRPr="003038DA">
        <w:t>이 많은 경우 ROE 왜곡 가능</w:t>
      </w:r>
      <w:r w:rsidRPr="003038DA">
        <w:br/>
        <w:t>→ 땅값은 오르지만, 농사는 적자라는 아이러니...</w:t>
      </w:r>
    </w:p>
    <w:p w14:paraId="447D81CA" w14:textId="77777777" w:rsidR="003038DA" w:rsidRPr="003038DA" w:rsidRDefault="00000000" w:rsidP="003038DA">
      <w:r>
        <w:pict w14:anchorId="4AFAC6A6">
          <v:rect id="_x0000_i1066" style="width:0;height:1.5pt" o:hralign="center" o:hrstd="t" o:hr="t" fillcolor="#a0a0a0" stroked="f"/>
        </w:pict>
      </w:r>
    </w:p>
    <w:p w14:paraId="1DE8EEE3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3. PBR (주가순자산비율)</w:t>
      </w:r>
    </w:p>
    <w:p w14:paraId="0C213F67" w14:textId="77777777" w:rsidR="003038DA" w:rsidRPr="003038DA" w:rsidRDefault="003038DA">
      <w:pPr>
        <w:numPr>
          <w:ilvl w:val="0"/>
          <w:numId w:val="36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0.4~1배</w:t>
      </w:r>
      <w:r w:rsidRPr="003038DA">
        <w:t>, 땅이나 산, 양식장 자산 때문에 장부가 높게 나오는 경우 많음</w:t>
      </w:r>
      <w:r w:rsidRPr="003038DA">
        <w:br/>
        <w:t xml:space="preserve">→ </w:t>
      </w:r>
      <w:r w:rsidRPr="003038DA">
        <w:rPr>
          <w:b/>
          <w:bCs/>
        </w:rPr>
        <w:t>PBR이 낮다고 저평가라고 보기 어려움</w:t>
      </w:r>
      <w:r w:rsidRPr="003038DA">
        <w:t>. 실제 수익력과 무관할 수 있음</w:t>
      </w:r>
    </w:p>
    <w:p w14:paraId="728A0A16" w14:textId="77777777" w:rsidR="003038DA" w:rsidRPr="003038DA" w:rsidRDefault="00000000" w:rsidP="003038DA">
      <w:r>
        <w:pict w14:anchorId="11A3B256">
          <v:rect id="_x0000_i1067" style="width:0;height:1.5pt" o:hralign="center" o:hrstd="t" o:hr="t" fillcolor="#a0a0a0" stroked="f"/>
        </w:pict>
      </w:r>
    </w:p>
    <w:p w14:paraId="34B1EC9F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4. 부채비율</w:t>
      </w:r>
    </w:p>
    <w:p w14:paraId="28CF68B4" w14:textId="77777777" w:rsidR="003038DA" w:rsidRPr="003038DA" w:rsidRDefault="003038DA">
      <w:pPr>
        <w:numPr>
          <w:ilvl w:val="0"/>
          <w:numId w:val="37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50~150% 정도</w:t>
      </w:r>
      <w:r w:rsidRPr="003038DA">
        <w:t>, 업종별로 차이 큼</w:t>
      </w:r>
    </w:p>
    <w:p w14:paraId="37F08C2B" w14:textId="77777777" w:rsidR="003038DA" w:rsidRPr="003038DA" w:rsidRDefault="003038DA">
      <w:pPr>
        <w:numPr>
          <w:ilvl w:val="0"/>
          <w:numId w:val="37"/>
        </w:numPr>
      </w:pPr>
      <w:r w:rsidRPr="003038DA">
        <w:t xml:space="preserve">정부지원금, 장기대출 등에 의존하는 구조라 </w:t>
      </w:r>
      <w:r w:rsidRPr="003038DA">
        <w:rPr>
          <w:b/>
          <w:bCs/>
        </w:rPr>
        <w:t>재무구조가 외형보다 튼튼하지 않을 수 있음</w:t>
      </w:r>
    </w:p>
    <w:p w14:paraId="223E321A" w14:textId="77777777" w:rsidR="003038DA" w:rsidRPr="003038DA" w:rsidRDefault="00000000" w:rsidP="003038DA">
      <w:r>
        <w:pict w14:anchorId="4FFD5386">
          <v:rect id="_x0000_i1068" style="width:0;height:1.5pt" o:hralign="center" o:hrstd="t" o:hr="t" fillcolor="#a0a0a0" stroked="f"/>
        </w:pict>
      </w:r>
    </w:p>
    <w:p w14:paraId="4714D92D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5. 영업이익률</w:t>
      </w:r>
    </w:p>
    <w:p w14:paraId="05DC6300" w14:textId="77777777" w:rsidR="003038DA" w:rsidRPr="003038DA" w:rsidRDefault="003038DA">
      <w:pPr>
        <w:numPr>
          <w:ilvl w:val="0"/>
          <w:numId w:val="38"/>
        </w:numPr>
      </w:pPr>
      <w:r w:rsidRPr="003038DA">
        <w:rPr>
          <w:b/>
          <w:bCs/>
        </w:rPr>
        <w:t>농업/어업</w:t>
      </w:r>
      <w:r w:rsidRPr="003038DA">
        <w:t xml:space="preserve">: </w:t>
      </w:r>
      <w:r w:rsidRPr="003038DA">
        <w:rPr>
          <w:b/>
          <w:bCs/>
        </w:rPr>
        <w:t>3~8%</w:t>
      </w:r>
    </w:p>
    <w:p w14:paraId="72CEADB2" w14:textId="77777777" w:rsidR="003038DA" w:rsidRPr="003038DA" w:rsidRDefault="003038DA">
      <w:pPr>
        <w:numPr>
          <w:ilvl w:val="0"/>
          <w:numId w:val="38"/>
        </w:numPr>
      </w:pPr>
      <w:r w:rsidRPr="003038DA">
        <w:rPr>
          <w:b/>
          <w:bCs/>
        </w:rPr>
        <w:t>임업(목재)</w:t>
      </w:r>
      <w:r w:rsidRPr="003038DA">
        <w:t xml:space="preserve">: </w:t>
      </w:r>
      <w:r w:rsidRPr="003038DA">
        <w:rPr>
          <w:b/>
          <w:bCs/>
        </w:rPr>
        <w:t>10~15% 가능</w:t>
      </w:r>
      <w:r w:rsidRPr="003038DA">
        <w:t>, 특히 목재가 상승장일 땐</w:t>
      </w:r>
    </w:p>
    <w:p w14:paraId="7DEA766D" w14:textId="77777777" w:rsidR="003038DA" w:rsidRPr="003038DA" w:rsidRDefault="003038DA">
      <w:pPr>
        <w:numPr>
          <w:ilvl w:val="0"/>
          <w:numId w:val="38"/>
        </w:numPr>
      </w:pPr>
      <w:r w:rsidRPr="003038DA">
        <w:t xml:space="preserve">변동성 큼. </w:t>
      </w:r>
      <w:r w:rsidRPr="003038DA">
        <w:rPr>
          <w:b/>
          <w:bCs/>
        </w:rPr>
        <w:t>자연조건, 시세, 수확량</w:t>
      </w:r>
      <w:r w:rsidRPr="003038DA">
        <w:t xml:space="preserve"> 등에 따라 수익성이 출렁임</w:t>
      </w:r>
    </w:p>
    <w:p w14:paraId="26CE420A" w14:textId="77777777" w:rsidR="003038DA" w:rsidRPr="003038DA" w:rsidRDefault="00000000" w:rsidP="003038DA">
      <w:r>
        <w:lastRenderedPageBreak/>
        <w:pict w14:anchorId="447A240E">
          <v:rect id="_x0000_i1069" style="width:0;height:1.5pt" o:hralign="center" o:hrstd="t" o:hr="t" fillcolor="#a0a0a0" stroked="f"/>
        </w:pict>
      </w:r>
    </w:p>
    <w:p w14:paraId="51C838A6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🔍</w:t>
      </w:r>
      <w:r w:rsidRPr="003038DA">
        <w:rPr>
          <w:b/>
          <w:bCs/>
        </w:rPr>
        <w:t xml:space="preserve"> 산업 특유의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037"/>
      </w:tblGrid>
      <w:tr w:rsidR="003038DA" w:rsidRPr="003038DA" w14:paraId="4C503C5F" w14:textId="77777777" w:rsidTr="00303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208EE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F8D5705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설명</w:t>
            </w:r>
          </w:p>
        </w:tc>
      </w:tr>
      <w:tr w:rsidR="003038DA" w:rsidRPr="003038DA" w14:paraId="170DC7C5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F562" w14:textId="77777777" w:rsidR="003038DA" w:rsidRPr="003038DA" w:rsidRDefault="003038DA" w:rsidP="003038DA">
            <w:r w:rsidRPr="003038DA">
              <w:rPr>
                <w:b/>
                <w:bCs/>
              </w:rPr>
              <w:t>자연재해 리스크</w:t>
            </w:r>
          </w:p>
        </w:tc>
        <w:tc>
          <w:tcPr>
            <w:tcW w:w="0" w:type="auto"/>
            <w:vAlign w:val="center"/>
            <w:hideMark/>
          </w:tcPr>
          <w:p w14:paraId="675A8784" w14:textId="77777777" w:rsidR="003038DA" w:rsidRPr="003038DA" w:rsidRDefault="003038DA" w:rsidP="003038DA">
            <w:r w:rsidRPr="003038DA">
              <w:t>태풍, 가뭄, 병충해, 수온 변화 등 → 수익 급락 가능성</w:t>
            </w:r>
          </w:p>
        </w:tc>
      </w:tr>
      <w:tr w:rsidR="003038DA" w:rsidRPr="003038DA" w14:paraId="0B11FC90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58ADD" w14:textId="77777777" w:rsidR="003038DA" w:rsidRPr="003038DA" w:rsidRDefault="003038DA" w:rsidP="003038DA">
            <w:r w:rsidRPr="003038DA">
              <w:rPr>
                <w:b/>
                <w:bCs/>
              </w:rPr>
              <w:t>국제 원자재 시세</w:t>
            </w:r>
          </w:p>
        </w:tc>
        <w:tc>
          <w:tcPr>
            <w:tcW w:w="0" w:type="auto"/>
            <w:vAlign w:val="center"/>
            <w:hideMark/>
          </w:tcPr>
          <w:p w14:paraId="7D9CFFE5" w14:textId="77777777" w:rsidR="003038DA" w:rsidRPr="003038DA" w:rsidRDefault="003038DA" w:rsidP="003038DA">
            <w:r w:rsidRPr="003038DA">
              <w:t xml:space="preserve">곡물/수산물/목재 등은 </w:t>
            </w:r>
            <w:r w:rsidRPr="003038DA">
              <w:rPr>
                <w:b/>
                <w:bCs/>
              </w:rPr>
              <w:t>글로벌 시세에 따라 가격이 결정됨</w:t>
            </w:r>
          </w:p>
        </w:tc>
      </w:tr>
      <w:tr w:rsidR="003038DA" w:rsidRPr="003038DA" w14:paraId="27330FAD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2EA44" w14:textId="77777777" w:rsidR="003038DA" w:rsidRPr="003038DA" w:rsidRDefault="003038DA" w:rsidP="003038DA">
            <w:r w:rsidRPr="003038DA">
              <w:rPr>
                <w:b/>
                <w:bCs/>
              </w:rPr>
              <w:t>정책/보조금 의존도</w:t>
            </w:r>
          </w:p>
        </w:tc>
        <w:tc>
          <w:tcPr>
            <w:tcW w:w="0" w:type="auto"/>
            <w:vAlign w:val="center"/>
            <w:hideMark/>
          </w:tcPr>
          <w:p w14:paraId="0CB21743" w14:textId="77777777" w:rsidR="003038DA" w:rsidRPr="003038DA" w:rsidRDefault="003038DA" w:rsidP="003038DA">
            <w:r w:rsidRPr="003038DA">
              <w:t xml:space="preserve">정부의 </w:t>
            </w:r>
            <w:r w:rsidRPr="003038DA">
              <w:rPr>
                <w:b/>
                <w:bCs/>
              </w:rPr>
              <w:t>수매가, 보조금, 수출 지원</w:t>
            </w:r>
            <w:r w:rsidRPr="003038DA">
              <w:t xml:space="preserve"> 등이 핵심</w:t>
            </w:r>
          </w:p>
        </w:tc>
      </w:tr>
      <w:tr w:rsidR="003038DA" w:rsidRPr="003038DA" w14:paraId="3374C705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2B5F" w14:textId="77777777" w:rsidR="003038DA" w:rsidRPr="003038DA" w:rsidRDefault="003038DA" w:rsidP="003038DA">
            <w:r w:rsidRPr="003038DA">
              <w:rPr>
                <w:b/>
                <w:bCs/>
              </w:rPr>
              <w:t>계절성</w:t>
            </w:r>
          </w:p>
        </w:tc>
        <w:tc>
          <w:tcPr>
            <w:tcW w:w="0" w:type="auto"/>
            <w:vAlign w:val="center"/>
            <w:hideMark/>
          </w:tcPr>
          <w:p w14:paraId="61A5DF4F" w14:textId="77777777" w:rsidR="003038DA" w:rsidRPr="003038DA" w:rsidRDefault="003038DA" w:rsidP="003038DA">
            <w:r w:rsidRPr="003038DA">
              <w:t>분기별 실적 변동 매우 큼. 연간 실적으로 판단해야 해</w:t>
            </w:r>
          </w:p>
        </w:tc>
      </w:tr>
      <w:tr w:rsidR="003038DA" w:rsidRPr="003038DA" w14:paraId="4FF80204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E52F" w14:textId="77777777" w:rsidR="003038DA" w:rsidRPr="003038DA" w:rsidRDefault="003038DA" w:rsidP="003038DA">
            <w:r w:rsidRPr="003038DA">
              <w:rPr>
                <w:b/>
                <w:bCs/>
              </w:rPr>
              <w:t>ESG/친환경 이슈</w:t>
            </w:r>
          </w:p>
        </w:tc>
        <w:tc>
          <w:tcPr>
            <w:tcW w:w="0" w:type="auto"/>
            <w:vAlign w:val="center"/>
            <w:hideMark/>
          </w:tcPr>
          <w:p w14:paraId="0A7BF1CD" w14:textId="77777777" w:rsidR="003038DA" w:rsidRPr="003038DA" w:rsidRDefault="003038DA" w:rsidP="003038DA">
            <w:r w:rsidRPr="003038DA">
              <w:t xml:space="preserve">유기농, 지속가능 양식, 탄소흡수 숲 등으로 </w:t>
            </w:r>
            <w:r w:rsidRPr="003038DA">
              <w:rPr>
                <w:b/>
                <w:bCs/>
              </w:rPr>
              <w:t>ESG 프리미엄 부여 가능성</w:t>
            </w:r>
          </w:p>
        </w:tc>
      </w:tr>
      <w:tr w:rsidR="003038DA" w:rsidRPr="003038DA" w14:paraId="43DDD908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2244C" w14:textId="77777777" w:rsidR="003038DA" w:rsidRPr="003038DA" w:rsidRDefault="003038DA" w:rsidP="003038DA">
            <w:r w:rsidRPr="003038DA">
              <w:rPr>
                <w:b/>
                <w:bCs/>
              </w:rPr>
              <w:t>토지/자산가치</w:t>
            </w:r>
          </w:p>
        </w:tc>
        <w:tc>
          <w:tcPr>
            <w:tcW w:w="0" w:type="auto"/>
            <w:vAlign w:val="center"/>
            <w:hideMark/>
          </w:tcPr>
          <w:p w14:paraId="4DE77770" w14:textId="77777777" w:rsidR="003038DA" w:rsidRPr="003038DA" w:rsidRDefault="003038DA" w:rsidP="003038DA">
            <w:r w:rsidRPr="003038DA">
              <w:t xml:space="preserve">본업은 별로인데, </w:t>
            </w:r>
            <w:r w:rsidRPr="003038DA">
              <w:rPr>
                <w:b/>
                <w:bCs/>
              </w:rPr>
              <w:t>땅값 때문에 주가가 버티는 회사들 많음</w:t>
            </w:r>
          </w:p>
        </w:tc>
      </w:tr>
    </w:tbl>
    <w:p w14:paraId="30DBDD7A" w14:textId="77777777" w:rsidR="003038DA" w:rsidRPr="003038DA" w:rsidRDefault="00000000" w:rsidP="003038DA">
      <w:r>
        <w:pict w14:anchorId="1CC607E7">
          <v:rect id="_x0000_i1070" style="width:0;height:1.5pt" o:hralign="center" o:hrstd="t" o:hr="t" fillcolor="#a0a0a0" stroked="f"/>
        </w:pict>
      </w:r>
    </w:p>
    <w:p w14:paraId="7DCC556D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✅</w:t>
      </w:r>
      <w:r w:rsidRPr="003038DA">
        <w:rPr>
          <w:b/>
          <w:bCs/>
        </w:rPr>
        <w:t xml:space="preserve"> 투자 매력 있는 기업 특징</w:t>
      </w:r>
    </w:p>
    <w:p w14:paraId="22F63B13" w14:textId="77777777" w:rsidR="003038DA" w:rsidRPr="003038DA" w:rsidRDefault="003038DA">
      <w:pPr>
        <w:numPr>
          <w:ilvl w:val="0"/>
          <w:numId w:val="39"/>
        </w:numPr>
      </w:pPr>
      <w:r w:rsidRPr="003038DA">
        <w:rPr>
          <w:b/>
          <w:bCs/>
        </w:rPr>
        <w:t>스마트팜, 자동화 양식, 고부가 종자/기술 기업</w:t>
      </w:r>
      <w:r w:rsidRPr="003038DA">
        <w:br/>
        <w:t>→ 단순 생산이 아니라 기술로 진입장벽 높인 회사</w:t>
      </w:r>
    </w:p>
    <w:p w14:paraId="5B4500C6" w14:textId="77777777" w:rsidR="003038DA" w:rsidRPr="003038DA" w:rsidRDefault="003038DA">
      <w:pPr>
        <w:numPr>
          <w:ilvl w:val="0"/>
          <w:numId w:val="39"/>
        </w:numPr>
      </w:pPr>
      <w:r w:rsidRPr="003038DA">
        <w:rPr>
          <w:b/>
          <w:bCs/>
        </w:rPr>
        <w:t>수출 경쟁력 보유 (김, 과일, 한우, 목재 등)</w:t>
      </w:r>
      <w:r w:rsidRPr="003038DA">
        <w:br/>
        <w:t>→ 내수 아닌 글로벌 시세에 노출된 기업</w:t>
      </w:r>
    </w:p>
    <w:p w14:paraId="013B809A" w14:textId="77777777" w:rsidR="003038DA" w:rsidRDefault="003038DA">
      <w:pPr>
        <w:numPr>
          <w:ilvl w:val="0"/>
          <w:numId w:val="39"/>
        </w:numPr>
      </w:pPr>
      <w:r w:rsidRPr="003038DA">
        <w:rPr>
          <w:b/>
          <w:bCs/>
        </w:rPr>
        <w:t>정책 수혜 가능성 있는 친환경, 탄소흡수형 사업모델</w:t>
      </w:r>
      <w:r w:rsidRPr="003038DA">
        <w:br/>
        <w:t>→ 임업(조림사업, 탄소배출권), 유기농, ESG 인증</w:t>
      </w:r>
    </w:p>
    <w:p w14:paraId="0053AE19" w14:textId="77777777" w:rsidR="003038DA" w:rsidRPr="003038DA" w:rsidRDefault="003038DA">
      <w:pPr>
        <w:numPr>
          <w:ilvl w:val="0"/>
          <w:numId w:val="39"/>
        </w:numPr>
      </w:pPr>
    </w:p>
    <w:p w14:paraId="5E89B7F0" w14:textId="77777777" w:rsidR="003038DA" w:rsidRPr="003038DA" w:rsidRDefault="003038DA">
      <w:pPr>
        <w:pStyle w:val="a6"/>
        <w:widowControl/>
        <w:numPr>
          <w:ilvl w:val="0"/>
          <w:numId w:val="39"/>
        </w:numPr>
        <w:wordWrap/>
        <w:autoSpaceDE/>
        <w:autoSpaceDN/>
        <w:spacing w:beforeAutospacing="1" w:after="100" w:afterAutospacing="1"/>
        <w:ind w:right="720"/>
        <w:rPr>
          <w:rFonts w:ascii="굴림" w:eastAsia="굴림" w:hAnsi="굴림" w:cs="굴림"/>
          <w:kern w:val="0"/>
          <w:sz w:val="24"/>
          <w14:ligatures w14:val="none"/>
        </w:rPr>
      </w:pPr>
      <w:r w:rsidRPr="003038DA">
        <w:rPr>
          <w:rFonts w:ascii="굴림" w:eastAsia="굴림" w:hAnsi="굴림" w:cs="굴림"/>
          <w:b/>
          <w:bCs/>
          <w:kern w:val="0"/>
          <w:sz w:val="24"/>
          <w14:ligatures w14:val="none"/>
        </w:rPr>
        <w:t>“농·임·어업은 주식시장에선 작고 느리지만, 세상을 먹여 살리는 산업이다.”</w:t>
      </w:r>
    </w:p>
    <w:p w14:paraId="646248BA" w14:textId="77777777" w:rsidR="003038DA" w:rsidRDefault="003038DA">
      <w:pPr>
        <w:pStyle w:val="a6"/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038DA">
        <w:rPr>
          <w:rFonts w:ascii="굴림" w:eastAsia="굴림" w:hAnsi="굴림" w:cs="굴림"/>
          <w:kern w:val="0"/>
          <w:sz w:val="24"/>
          <w14:ligatures w14:val="none"/>
        </w:rPr>
        <w:t>투자로서 바라볼 땐</w:t>
      </w:r>
      <w:r w:rsidRPr="003038DA">
        <w:rPr>
          <w:rFonts w:ascii="굴림" w:eastAsia="굴림" w:hAnsi="굴림" w:cs="굴림"/>
          <w:kern w:val="0"/>
          <w:sz w:val="24"/>
          <w14:ligatures w14:val="none"/>
        </w:rPr>
        <w:br/>
        <w:t xml:space="preserve">① </w:t>
      </w:r>
      <w:r w:rsidRPr="003038DA">
        <w:rPr>
          <w:rFonts w:ascii="굴림" w:eastAsia="굴림" w:hAnsi="굴림" w:cs="굴림"/>
          <w:b/>
          <w:bCs/>
          <w:kern w:val="0"/>
          <w:sz w:val="24"/>
          <w14:ligatures w14:val="none"/>
        </w:rPr>
        <w:t>지속 가능한 수익 구조</w:t>
      </w:r>
      <w:r w:rsidRPr="003038DA">
        <w:rPr>
          <w:rFonts w:ascii="굴림" w:eastAsia="굴림" w:hAnsi="굴림" w:cs="굴림"/>
          <w:kern w:val="0"/>
          <w:sz w:val="24"/>
          <w14:ligatures w14:val="none"/>
        </w:rPr>
        <w:t>,</w:t>
      </w:r>
      <w:r w:rsidRPr="003038DA">
        <w:rPr>
          <w:rFonts w:ascii="굴림" w:eastAsia="굴림" w:hAnsi="굴림" w:cs="굴림"/>
          <w:kern w:val="0"/>
          <w:sz w:val="24"/>
          <w14:ligatures w14:val="none"/>
        </w:rPr>
        <w:br/>
        <w:t xml:space="preserve">② </w:t>
      </w:r>
      <w:r w:rsidRPr="003038DA">
        <w:rPr>
          <w:rFonts w:ascii="굴림" w:eastAsia="굴림" w:hAnsi="굴림" w:cs="굴림"/>
          <w:b/>
          <w:bCs/>
          <w:kern w:val="0"/>
          <w:sz w:val="24"/>
          <w14:ligatures w14:val="none"/>
        </w:rPr>
        <w:t>시세 변동 최소화 전략</w:t>
      </w:r>
      <w:r w:rsidRPr="003038DA">
        <w:rPr>
          <w:rFonts w:ascii="굴림" w:eastAsia="굴림" w:hAnsi="굴림" w:cs="굴림"/>
          <w:kern w:val="0"/>
          <w:sz w:val="24"/>
          <w14:ligatures w14:val="none"/>
        </w:rPr>
        <w:t>,</w:t>
      </w:r>
      <w:r w:rsidRPr="003038DA">
        <w:rPr>
          <w:rFonts w:ascii="굴림" w:eastAsia="굴림" w:hAnsi="굴림" w:cs="굴림"/>
          <w:kern w:val="0"/>
          <w:sz w:val="24"/>
          <w14:ligatures w14:val="none"/>
        </w:rPr>
        <w:br/>
        <w:t xml:space="preserve">③ </w:t>
      </w:r>
      <w:r w:rsidRPr="003038DA">
        <w:rPr>
          <w:rFonts w:ascii="굴림" w:eastAsia="굴림" w:hAnsi="굴림" w:cs="굴림"/>
          <w:b/>
          <w:bCs/>
          <w:kern w:val="0"/>
          <w:sz w:val="24"/>
          <w14:ligatures w14:val="none"/>
        </w:rPr>
        <w:t>정책·환경 수혜 여부</w:t>
      </w:r>
      <w:r w:rsidRPr="003038DA">
        <w:rPr>
          <w:rFonts w:ascii="굴림" w:eastAsia="굴림" w:hAnsi="굴림" w:cs="굴림"/>
          <w:kern w:val="0"/>
          <w:sz w:val="24"/>
          <w14:ligatures w14:val="none"/>
        </w:rPr>
        <w:br/>
        <w:t>이 세 가지가 핵심이야.</w:t>
      </w:r>
    </w:p>
    <w:p w14:paraId="3924A41A" w14:textId="77777777" w:rsidR="00F11FFF" w:rsidRDefault="00F11FFF" w:rsidP="00F11FFF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A65B96E" w14:textId="77777777" w:rsidR="00F11FFF" w:rsidRDefault="00F11FFF" w:rsidP="00F11FFF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9F8FCC2" w14:textId="67B723AC" w:rsidR="001F282F" w:rsidRPr="001F282F" w:rsidRDefault="001F282F" w:rsidP="00F11FFF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>/</w:t>
      </w:r>
      <w:r w:rsidRPr="001F282F"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 xml:space="preserve"> 보험</w:t>
      </w:r>
    </w:p>
    <w:p w14:paraId="61AA61CF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Symbol" w:hAnsi="Segoe UI Symbol" w:cs="Segoe UI Symbol"/>
          <w:b/>
          <w:bCs/>
        </w:rPr>
        <w:t>🛡</w:t>
      </w:r>
      <w:r w:rsidRPr="003038DA">
        <w:rPr>
          <w:b/>
          <w:bCs/>
        </w:rPr>
        <w:t xml:space="preserve"> 보험산업 개요</w:t>
      </w:r>
    </w:p>
    <w:p w14:paraId="60773F41" w14:textId="77777777" w:rsidR="003038DA" w:rsidRPr="003038DA" w:rsidRDefault="003038DA" w:rsidP="003038DA">
      <w:r w:rsidRPr="003038DA">
        <w:t>보험산업은 크게 두 가지야:</w:t>
      </w:r>
    </w:p>
    <w:p w14:paraId="59C28085" w14:textId="77777777" w:rsidR="003038DA" w:rsidRPr="003038DA" w:rsidRDefault="003038DA">
      <w:pPr>
        <w:numPr>
          <w:ilvl w:val="0"/>
          <w:numId w:val="40"/>
        </w:numPr>
      </w:pPr>
      <w:r w:rsidRPr="003038DA">
        <w:rPr>
          <w:b/>
          <w:bCs/>
        </w:rPr>
        <w:t>생명보험 (Life Insurance)</w:t>
      </w:r>
      <w:r w:rsidRPr="003038DA">
        <w:t>:</w:t>
      </w:r>
    </w:p>
    <w:p w14:paraId="15C95B57" w14:textId="77777777" w:rsidR="003038DA" w:rsidRPr="003038DA" w:rsidRDefault="003038DA">
      <w:pPr>
        <w:numPr>
          <w:ilvl w:val="1"/>
          <w:numId w:val="40"/>
        </w:numPr>
      </w:pPr>
      <w:r w:rsidRPr="003038DA">
        <w:t>종신보험, 연금보험, 저축성보험 등</w:t>
      </w:r>
    </w:p>
    <w:p w14:paraId="68C1D718" w14:textId="77777777" w:rsidR="003038DA" w:rsidRPr="003038DA" w:rsidRDefault="003038DA">
      <w:pPr>
        <w:numPr>
          <w:ilvl w:val="1"/>
          <w:numId w:val="40"/>
        </w:numPr>
      </w:pPr>
      <w:r w:rsidRPr="003038DA">
        <w:t>계약 기간 길고, 고객 생애주기와 연결</w:t>
      </w:r>
    </w:p>
    <w:p w14:paraId="6F65A04A" w14:textId="77777777" w:rsidR="003038DA" w:rsidRPr="003038DA" w:rsidRDefault="003038DA">
      <w:pPr>
        <w:numPr>
          <w:ilvl w:val="0"/>
          <w:numId w:val="40"/>
        </w:numPr>
      </w:pPr>
      <w:r w:rsidRPr="003038DA">
        <w:rPr>
          <w:b/>
          <w:bCs/>
        </w:rPr>
        <w:t>손해보험 (Non-life Insurance)</w:t>
      </w:r>
      <w:r w:rsidRPr="003038DA">
        <w:t>:</w:t>
      </w:r>
    </w:p>
    <w:p w14:paraId="28C3184B" w14:textId="77777777" w:rsidR="003038DA" w:rsidRPr="003038DA" w:rsidRDefault="003038DA">
      <w:pPr>
        <w:numPr>
          <w:ilvl w:val="1"/>
          <w:numId w:val="40"/>
        </w:numPr>
      </w:pPr>
      <w:r w:rsidRPr="003038DA">
        <w:t>자동차보험, 화재보험, 실손보험 등</w:t>
      </w:r>
    </w:p>
    <w:p w14:paraId="5F87ADD1" w14:textId="77777777" w:rsidR="003038DA" w:rsidRPr="003038DA" w:rsidRDefault="003038DA">
      <w:pPr>
        <w:numPr>
          <w:ilvl w:val="1"/>
          <w:numId w:val="40"/>
        </w:numPr>
      </w:pPr>
      <w:r w:rsidRPr="003038DA">
        <w:t>계약 기간 짧고, 사고 발생률에 따라 실적 출렁</w:t>
      </w:r>
    </w:p>
    <w:p w14:paraId="73240A15" w14:textId="77777777" w:rsidR="003038DA" w:rsidRPr="003038DA" w:rsidRDefault="003038DA" w:rsidP="003038DA">
      <w:r w:rsidRPr="003038DA">
        <w:t>공통적으로는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계약자 → 보험료 선납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회사 → 자산운용으로 수익 확보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미래 위험 대비해 지급준비금 적립</w:t>
      </w:r>
      <w:r w:rsidRPr="003038DA">
        <w:br/>
        <w:t>이렇게 돈이 돌고,</w:t>
      </w:r>
      <w:r w:rsidRPr="003038DA">
        <w:br/>
      </w:r>
      <w:r w:rsidRPr="003038DA">
        <w:rPr>
          <w:b/>
          <w:bCs/>
        </w:rPr>
        <w:t>보험영업 + 자산운용</w:t>
      </w:r>
      <w:r w:rsidRPr="003038DA">
        <w:t>의 이중 수익 구조를 갖고 있어.</w:t>
      </w:r>
    </w:p>
    <w:p w14:paraId="48A3BBB1" w14:textId="77777777" w:rsidR="003038DA" w:rsidRPr="003038DA" w:rsidRDefault="00000000" w:rsidP="003038DA">
      <w:r>
        <w:pict w14:anchorId="718C8E81">
          <v:rect id="_x0000_i1071" style="width:0;height:1.5pt" o:hralign="center" o:hrstd="t" o:hr="t" fillcolor="#a0a0a0" stroked="f"/>
        </w:pict>
      </w:r>
    </w:p>
    <w:p w14:paraId="4C645D13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📊</w:t>
      </w:r>
      <w:r w:rsidRPr="003038DA">
        <w:rPr>
          <w:b/>
          <w:bCs/>
        </w:rPr>
        <w:t xml:space="preserve"> 보험업의 주요 재무 지표</w:t>
      </w:r>
    </w:p>
    <w:p w14:paraId="415391B2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1. PER (주가수익비율)</w:t>
      </w:r>
    </w:p>
    <w:p w14:paraId="3E0933CE" w14:textId="77777777" w:rsidR="003038DA" w:rsidRPr="003038DA" w:rsidRDefault="003038DA">
      <w:pPr>
        <w:numPr>
          <w:ilvl w:val="0"/>
          <w:numId w:val="41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4~8배 수준</w:t>
      </w:r>
      <w:r w:rsidRPr="003038DA">
        <w:t>, 금융업 중에서도 저평가</w:t>
      </w:r>
    </w:p>
    <w:p w14:paraId="02152D06" w14:textId="77777777" w:rsidR="003038DA" w:rsidRPr="003038DA" w:rsidRDefault="003038DA">
      <w:pPr>
        <w:numPr>
          <w:ilvl w:val="0"/>
          <w:numId w:val="41"/>
        </w:numPr>
      </w:pPr>
      <w:r w:rsidRPr="003038DA">
        <w:t>이유?</w:t>
      </w:r>
      <w:r w:rsidRPr="003038DA">
        <w:br/>
        <w:t xml:space="preserve">→ 이익은 크지만, </w:t>
      </w:r>
      <w:r w:rsidRPr="003038DA">
        <w:rPr>
          <w:b/>
          <w:bCs/>
        </w:rPr>
        <w:t>리스크 불확실성</w:t>
      </w:r>
      <w:r w:rsidRPr="003038DA">
        <w:t>과</w:t>
      </w:r>
      <w:r w:rsidRPr="003038DA">
        <w:br/>
        <w:t>**자본규제(예: K-ICS 도입)**로 인해 낮은 PER을 받는 구조야.</w:t>
      </w:r>
    </w:p>
    <w:p w14:paraId="016CE1BA" w14:textId="77777777" w:rsidR="003038DA" w:rsidRPr="003038DA" w:rsidRDefault="00000000" w:rsidP="003038DA">
      <w:r>
        <w:pict w14:anchorId="3843D629">
          <v:rect id="_x0000_i1072" style="width:0;height:1.5pt" o:hralign="center" o:hrstd="t" o:hr="t" fillcolor="#a0a0a0" stroked="f"/>
        </w:pict>
      </w:r>
    </w:p>
    <w:p w14:paraId="491C45EF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2. ROE (자기자본이익률)</w:t>
      </w:r>
    </w:p>
    <w:p w14:paraId="5CB3B67C" w14:textId="77777777" w:rsidR="003038DA" w:rsidRPr="003038DA" w:rsidRDefault="003038DA">
      <w:pPr>
        <w:numPr>
          <w:ilvl w:val="0"/>
          <w:numId w:val="42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7~10%</w:t>
      </w:r>
    </w:p>
    <w:p w14:paraId="756CA9E1" w14:textId="77777777" w:rsidR="003038DA" w:rsidRPr="003038DA" w:rsidRDefault="003038DA">
      <w:pPr>
        <w:numPr>
          <w:ilvl w:val="0"/>
          <w:numId w:val="42"/>
        </w:numPr>
      </w:pPr>
      <w:r w:rsidRPr="003038DA">
        <w:t>자산규모 대비 수익률이 크진 않지만,</w:t>
      </w:r>
      <w:r w:rsidRPr="003038DA">
        <w:br/>
      </w:r>
      <w:r w:rsidRPr="003038DA">
        <w:rPr>
          <w:b/>
          <w:bCs/>
        </w:rPr>
        <w:lastRenderedPageBreak/>
        <w:t>고정계약 기반의 장기 현금흐름</w:t>
      </w:r>
      <w:r w:rsidRPr="003038DA">
        <w:t xml:space="preserve"> 덕분에 안정적이야.</w:t>
      </w:r>
    </w:p>
    <w:p w14:paraId="64BE2016" w14:textId="77777777" w:rsidR="003038DA" w:rsidRPr="003038DA" w:rsidRDefault="003038DA" w:rsidP="003038DA">
      <w:r w:rsidRPr="003038DA">
        <w:t>“Low volatility and moderate return can be a very good thing.”</w:t>
      </w:r>
      <w:r w:rsidRPr="003038DA">
        <w:br/>
        <w:t>안정적 수익이 결국 복리의 씨앗이야.</w:t>
      </w:r>
    </w:p>
    <w:p w14:paraId="6CE1D5DD" w14:textId="77777777" w:rsidR="003038DA" w:rsidRPr="003038DA" w:rsidRDefault="00000000" w:rsidP="003038DA">
      <w:r>
        <w:pict w14:anchorId="1D7BC0EF">
          <v:rect id="_x0000_i1073" style="width:0;height:1.5pt" o:hralign="center" o:hrstd="t" o:hr="t" fillcolor="#a0a0a0" stroked="f"/>
        </w:pict>
      </w:r>
    </w:p>
    <w:p w14:paraId="2ED67260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3. PBR (주가순자산비율)</w:t>
      </w:r>
    </w:p>
    <w:p w14:paraId="73EEA6B6" w14:textId="77777777" w:rsidR="003038DA" w:rsidRPr="003038DA" w:rsidRDefault="003038DA">
      <w:pPr>
        <w:numPr>
          <w:ilvl w:val="0"/>
          <w:numId w:val="43"/>
        </w:numPr>
      </w:pPr>
      <w:r w:rsidRPr="003038DA">
        <w:rPr>
          <w:b/>
          <w:bCs/>
        </w:rPr>
        <w:t>산업 평균</w:t>
      </w:r>
      <w:r w:rsidRPr="003038DA">
        <w:t xml:space="preserve">: </w:t>
      </w:r>
      <w:r w:rsidRPr="003038DA">
        <w:rPr>
          <w:b/>
          <w:bCs/>
        </w:rPr>
        <w:t>0.3~0.8배</w:t>
      </w:r>
      <w:r w:rsidRPr="003038DA">
        <w:t>, 아주 낮은 편</w:t>
      </w:r>
    </w:p>
    <w:p w14:paraId="257E8C27" w14:textId="77777777" w:rsidR="003038DA" w:rsidRPr="003038DA" w:rsidRDefault="003038DA">
      <w:pPr>
        <w:numPr>
          <w:ilvl w:val="0"/>
          <w:numId w:val="43"/>
        </w:numPr>
      </w:pPr>
      <w:r w:rsidRPr="003038DA">
        <w:t>이유는?</w:t>
      </w:r>
      <w:r w:rsidRPr="003038DA">
        <w:br/>
        <w:t xml:space="preserve">보험사는 </w:t>
      </w:r>
      <w:r w:rsidRPr="003038DA">
        <w:rPr>
          <w:b/>
          <w:bCs/>
        </w:rPr>
        <w:t>지급준비금, 부채 추정</w:t>
      </w:r>
      <w:r w:rsidRPr="003038DA">
        <w:t xml:space="preserve"> 같은 회계상 보수성이 심해서</w:t>
      </w:r>
      <w:r w:rsidRPr="003038DA">
        <w:br/>
      </w:r>
      <w:r w:rsidRPr="003038DA">
        <w:rPr>
          <w:b/>
          <w:bCs/>
        </w:rPr>
        <w:t>장부가치가 실제 가치보다 낮게 평가되기 때문</w:t>
      </w:r>
      <w:r w:rsidRPr="003038DA">
        <w:t>이야.</w:t>
      </w:r>
    </w:p>
    <w:p w14:paraId="02D38DB6" w14:textId="77777777" w:rsidR="003038DA" w:rsidRPr="003038DA" w:rsidRDefault="003038DA" w:rsidP="003038DA">
      <w:r w:rsidRPr="003038DA">
        <w:t>→ 자산운용 실력 좋은 보험사는 PBR이 1배 이상도 가능</w:t>
      </w:r>
    </w:p>
    <w:p w14:paraId="08F034EB" w14:textId="77777777" w:rsidR="003038DA" w:rsidRPr="003038DA" w:rsidRDefault="00000000" w:rsidP="003038DA">
      <w:r>
        <w:pict w14:anchorId="2FA542BA">
          <v:rect id="_x0000_i1074" style="width:0;height:1.5pt" o:hralign="center" o:hrstd="t" o:hr="t" fillcolor="#a0a0a0" stroked="f"/>
        </w:pict>
      </w:r>
    </w:p>
    <w:p w14:paraId="022ADEE3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4. 부채비율</w:t>
      </w:r>
    </w:p>
    <w:p w14:paraId="41B567D2" w14:textId="77777777" w:rsidR="003038DA" w:rsidRPr="003038DA" w:rsidRDefault="003038DA">
      <w:pPr>
        <w:numPr>
          <w:ilvl w:val="0"/>
          <w:numId w:val="44"/>
        </w:numPr>
      </w:pPr>
      <w:r w:rsidRPr="003038DA">
        <w:t>표면상 수천 %지만, 일반 제조업과 다르게 봐야 해</w:t>
      </w:r>
    </w:p>
    <w:p w14:paraId="675CCB2B" w14:textId="77777777" w:rsidR="003038DA" w:rsidRPr="003038DA" w:rsidRDefault="003038DA">
      <w:pPr>
        <w:numPr>
          <w:ilvl w:val="0"/>
          <w:numId w:val="44"/>
        </w:numPr>
      </w:pPr>
      <w:r w:rsidRPr="003038DA">
        <w:t xml:space="preserve">보험업에선 </w:t>
      </w:r>
      <w:r w:rsidRPr="003038DA">
        <w:rPr>
          <w:b/>
          <w:bCs/>
        </w:rPr>
        <w:t>보험부채/자산의 안전성</w:t>
      </w:r>
      <w:r w:rsidRPr="003038DA">
        <w:t>이 더 중요</w:t>
      </w:r>
      <w:r w:rsidRPr="003038DA">
        <w:br/>
        <w:t xml:space="preserve">→ 대신 </w:t>
      </w:r>
      <w:r w:rsidRPr="003038DA">
        <w:rPr>
          <w:b/>
          <w:bCs/>
        </w:rPr>
        <w:t>RBC 비율</w:t>
      </w:r>
      <w:r w:rsidRPr="003038DA">
        <w:t xml:space="preserve">, </w:t>
      </w:r>
      <w:r w:rsidRPr="003038DA">
        <w:rPr>
          <w:b/>
          <w:bCs/>
        </w:rPr>
        <w:t>지급여력비율</w:t>
      </w:r>
      <w:r w:rsidRPr="003038DA">
        <w:t>을 봐야 해.</w:t>
      </w:r>
    </w:p>
    <w:p w14:paraId="6DEB1F70" w14:textId="77777777" w:rsidR="003038DA" w:rsidRPr="003038DA" w:rsidRDefault="003038DA" w:rsidP="003038DA">
      <w:r w:rsidRPr="003038DA">
        <w:rPr>
          <w:rFonts w:ascii="Segoe UI Emoji" w:hAnsi="Segoe UI Emoji" w:cs="Segoe UI Emoji"/>
        </w:rPr>
        <w:t>✅</w:t>
      </w:r>
      <w:r w:rsidRPr="003038DA">
        <w:t xml:space="preserve"> </w:t>
      </w:r>
      <w:r w:rsidRPr="003038DA">
        <w:rPr>
          <w:b/>
          <w:bCs/>
        </w:rPr>
        <w:t>RBC 200% 이상</w:t>
      </w:r>
      <w:r w:rsidRPr="003038DA">
        <w:t>이면 양호</w:t>
      </w:r>
      <w:r w:rsidRPr="003038DA">
        <w:br/>
      </w:r>
      <w:r w:rsidRPr="003038DA">
        <w:rPr>
          <w:rFonts w:ascii="Segoe UI Emoji" w:hAnsi="Segoe UI Emoji" w:cs="Segoe UI Emoji"/>
        </w:rPr>
        <w:t>✅</w:t>
      </w:r>
      <w:r w:rsidRPr="003038DA">
        <w:t xml:space="preserve"> 150% 이하는 감독당국 주의 대상</w:t>
      </w:r>
    </w:p>
    <w:p w14:paraId="7021FE53" w14:textId="77777777" w:rsidR="003038DA" w:rsidRPr="003038DA" w:rsidRDefault="00000000" w:rsidP="003038DA">
      <w:r>
        <w:pict w14:anchorId="71FDB25C">
          <v:rect id="_x0000_i1075" style="width:0;height:1.5pt" o:hralign="center" o:hrstd="t" o:hr="t" fillcolor="#a0a0a0" stroked="f"/>
        </w:pict>
      </w:r>
    </w:p>
    <w:p w14:paraId="6326B30E" w14:textId="77777777" w:rsidR="003038DA" w:rsidRPr="003038DA" w:rsidRDefault="003038DA" w:rsidP="003038DA">
      <w:pPr>
        <w:rPr>
          <w:b/>
          <w:bCs/>
        </w:rPr>
      </w:pPr>
      <w:r w:rsidRPr="003038DA">
        <w:rPr>
          <w:b/>
          <w:bCs/>
        </w:rPr>
        <w:t>5. 영업이익률</w:t>
      </w:r>
    </w:p>
    <w:p w14:paraId="5EB0187F" w14:textId="77777777" w:rsidR="003038DA" w:rsidRPr="003038DA" w:rsidRDefault="003038DA">
      <w:pPr>
        <w:numPr>
          <w:ilvl w:val="0"/>
          <w:numId w:val="45"/>
        </w:numPr>
      </w:pPr>
      <w:r w:rsidRPr="003038DA">
        <w:t xml:space="preserve">보험회사는 </w:t>
      </w:r>
      <w:r w:rsidRPr="003038DA">
        <w:rPr>
          <w:b/>
          <w:bCs/>
        </w:rPr>
        <w:t>순이익보다 보험영업손익 + 투자이익</w:t>
      </w:r>
      <w:r w:rsidRPr="003038DA">
        <w:t>을 따져야 해</w:t>
      </w:r>
    </w:p>
    <w:p w14:paraId="24A89602" w14:textId="77777777" w:rsidR="003038DA" w:rsidRPr="003038DA" w:rsidRDefault="003038DA">
      <w:pPr>
        <w:numPr>
          <w:ilvl w:val="0"/>
          <w:numId w:val="45"/>
        </w:numPr>
      </w:pPr>
      <w:r w:rsidRPr="003038DA">
        <w:t>생보 vs 손보 간 구조 차이가 커서, 비교할 땐 같은 종류끼리만 비교!</w:t>
      </w:r>
    </w:p>
    <w:p w14:paraId="728F8458" w14:textId="77777777" w:rsidR="003038DA" w:rsidRPr="003038DA" w:rsidRDefault="00000000" w:rsidP="003038DA">
      <w:r>
        <w:pict w14:anchorId="2CB056A1">
          <v:rect id="_x0000_i1076" style="width:0;height:1.5pt" o:hralign="center" o:hrstd="t" o:hr="t" fillcolor="#a0a0a0" stroked="f"/>
        </w:pict>
      </w:r>
    </w:p>
    <w:p w14:paraId="06D517F6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🔍</w:t>
      </w:r>
      <w:r w:rsidRPr="003038DA">
        <w:rPr>
          <w:b/>
          <w:bCs/>
        </w:rPr>
        <w:t xml:space="preserve"> 보험업에서 꼭 봐야 할 지표들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5678"/>
      </w:tblGrid>
      <w:tr w:rsidR="003038DA" w:rsidRPr="003038DA" w14:paraId="43463F69" w14:textId="77777777" w:rsidTr="00303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4F2BD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지표</w:t>
            </w:r>
          </w:p>
        </w:tc>
        <w:tc>
          <w:tcPr>
            <w:tcW w:w="0" w:type="auto"/>
            <w:vAlign w:val="center"/>
            <w:hideMark/>
          </w:tcPr>
          <w:p w14:paraId="30E1033E" w14:textId="77777777" w:rsidR="003038DA" w:rsidRPr="003038DA" w:rsidRDefault="003038DA" w:rsidP="003038DA">
            <w:pPr>
              <w:rPr>
                <w:b/>
                <w:bCs/>
              </w:rPr>
            </w:pPr>
            <w:r w:rsidRPr="003038DA">
              <w:rPr>
                <w:b/>
                <w:bCs/>
              </w:rPr>
              <w:t>설명</w:t>
            </w:r>
          </w:p>
        </w:tc>
      </w:tr>
      <w:tr w:rsidR="003038DA" w:rsidRPr="003038DA" w14:paraId="00ACF772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6978" w14:textId="77777777" w:rsidR="003038DA" w:rsidRPr="003038DA" w:rsidRDefault="003038DA" w:rsidP="003038DA">
            <w:r w:rsidRPr="003038DA">
              <w:rPr>
                <w:b/>
                <w:bCs/>
              </w:rPr>
              <w:t>손해율 (Loss Ratio)</w:t>
            </w:r>
          </w:p>
        </w:tc>
        <w:tc>
          <w:tcPr>
            <w:tcW w:w="0" w:type="auto"/>
            <w:vAlign w:val="center"/>
            <w:hideMark/>
          </w:tcPr>
          <w:p w14:paraId="600A27FD" w14:textId="77777777" w:rsidR="003038DA" w:rsidRPr="003038DA" w:rsidRDefault="003038DA" w:rsidP="003038DA">
            <w:r w:rsidRPr="003038DA">
              <w:t>지급보험금 ÷ 원수보험료 (낮을수록 좋음)</w:t>
            </w:r>
          </w:p>
        </w:tc>
      </w:tr>
      <w:tr w:rsidR="003038DA" w:rsidRPr="003038DA" w14:paraId="3AE8485E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D7E6D" w14:textId="77777777" w:rsidR="003038DA" w:rsidRPr="003038DA" w:rsidRDefault="003038DA" w:rsidP="003038DA">
            <w:r w:rsidRPr="003038DA">
              <w:rPr>
                <w:b/>
                <w:bCs/>
              </w:rPr>
              <w:t>사업비율 (Expense Ratio)</w:t>
            </w:r>
          </w:p>
        </w:tc>
        <w:tc>
          <w:tcPr>
            <w:tcW w:w="0" w:type="auto"/>
            <w:vAlign w:val="center"/>
            <w:hideMark/>
          </w:tcPr>
          <w:p w14:paraId="6307BCF1" w14:textId="77777777" w:rsidR="003038DA" w:rsidRPr="003038DA" w:rsidRDefault="003038DA" w:rsidP="003038DA">
            <w:r w:rsidRPr="003038DA">
              <w:t>판매·관리비 ÷ 보험료 수입 (효율성 지표)</w:t>
            </w:r>
          </w:p>
        </w:tc>
      </w:tr>
      <w:tr w:rsidR="003038DA" w:rsidRPr="003038DA" w14:paraId="025CBE1F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D1E6E" w14:textId="77777777" w:rsidR="003038DA" w:rsidRPr="003038DA" w:rsidRDefault="003038DA" w:rsidP="003038DA">
            <w:r w:rsidRPr="003038DA">
              <w:rPr>
                <w:b/>
                <w:bCs/>
              </w:rPr>
              <w:lastRenderedPageBreak/>
              <w:t>합산비율 (Combined Ratio)</w:t>
            </w:r>
          </w:p>
        </w:tc>
        <w:tc>
          <w:tcPr>
            <w:tcW w:w="0" w:type="auto"/>
            <w:vAlign w:val="center"/>
            <w:hideMark/>
          </w:tcPr>
          <w:p w14:paraId="69F54B75" w14:textId="77777777" w:rsidR="003038DA" w:rsidRPr="003038DA" w:rsidRDefault="003038DA" w:rsidP="003038DA">
            <w:r w:rsidRPr="003038DA">
              <w:t>손해율 + 사업비율 (100% 이하면 흑자 구조)</w:t>
            </w:r>
          </w:p>
        </w:tc>
      </w:tr>
      <w:tr w:rsidR="003038DA" w:rsidRPr="003038DA" w14:paraId="4E09872F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4CFB" w14:textId="77777777" w:rsidR="003038DA" w:rsidRPr="003038DA" w:rsidRDefault="003038DA" w:rsidP="003038DA">
            <w:r w:rsidRPr="003038DA">
              <w:rPr>
                <w:b/>
                <w:bCs/>
              </w:rPr>
              <w:t>투자수익률</w:t>
            </w:r>
          </w:p>
        </w:tc>
        <w:tc>
          <w:tcPr>
            <w:tcW w:w="0" w:type="auto"/>
            <w:vAlign w:val="center"/>
            <w:hideMark/>
          </w:tcPr>
          <w:p w14:paraId="15F408FD" w14:textId="77777777" w:rsidR="003038DA" w:rsidRPr="003038DA" w:rsidRDefault="003038DA" w:rsidP="003038DA">
            <w:r w:rsidRPr="003038DA">
              <w:t>보험료를 굴려서 버는 이자·배당·채권이익</w:t>
            </w:r>
          </w:p>
        </w:tc>
      </w:tr>
      <w:tr w:rsidR="003038DA" w:rsidRPr="003038DA" w14:paraId="3052B367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3F588" w14:textId="77777777" w:rsidR="003038DA" w:rsidRPr="003038DA" w:rsidRDefault="003038DA" w:rsidP="003038DA">
            <w:r w:rsidRPr="003038DA">
              <w:rPr>
                <w:b/>
                <w:bCs/>
              </w:rPr>
              <w:t>신계약 마진 (VNB)</w:t>
            </w:r>
          </w:p>
        </w:tc>
        <w:tc>
          <w:tcPr>
            <w:tcW w:w="0" w:type="auto"/>
            <w:vAlign w:val="center"/>
            <w:hideMark/>
          </w:tcPr>
          <w:p w14:paraId="6D3F4BFA" w14:textId="77777777" w:rsidR="003038DA" w:rsidRPr="003038DA" w:rsidRDefault="003038DA" w:rsidP="003038DA">
            <w:r w:rsidRPr="003038DA">
              <w:t>신규 계약 1건당 벌어들일 미래 이익</w:t>
            </w:r>
          </w:p>
        </w:tc>
      </w:tr>
      <w:tr w:rsidR="003038DA" w:rsidRPr="003038DA" w14:paraId="418282C5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3A60" w14:textId="77777777" w:rsidR="003038DA" w:rsidRPr="003038DA" w:rsidRDefault="003038DA" w:rsidP="003038DA">
            <w:r w:rsidRPr="003038DA">
              <w:rPr>
                <w:b/>
                <w:bCs/>
              </w:rPr>
              <w:t>Embedded Value (EV)</w:t>
            </w:r>
          </w:p>
        </w:tc>
        <w:tc>
          <w:tcPr>
            <w:tcW w:w="0" w:type="auto"/>
            <w:vAlign w:val="center"/>
            <w:hideMark/>
          </w:tcPr>
          <w:p w14:paraId="30016B6A" w14:textId="77777777" w:rsidR="003038DA" w:rsidRPr="003038DA" w:rsidRDefault="003038DA" w:rsidP="003038DA">
            <w:r w:rsidRPr="003038DA">
              <w:t>지금까지 받은 보험료 + 향후 받을 이익의 현재가치</w:t>
            </w:r>
          </w:p>
        </w:tc>
      </w:tr>
      <w:tr w:rsidR="003038DA" w:rsidRPr="003038DA" w14:paraId="23AC09D5" w14:textId="77777777" w:rsidTr="00303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A16C" w14:textId="77777777" w:rsidR="003038DA" w:rsidRPr="003038DA" w:rsidRDefault="003038DA" w:rsidP="003038DA">
            <w:r w:rsidRPr="003038DA">
              <w:rPr>
                <w:b/>
                <w:bCs/>
              </w:rPr>
              <w:t>ESG/IFRS17 리스크</w:t>
            </w:r>
          </w:p>
        </w:tc>
        <w:tc>
          <w:tcPr>
            <w:tcW w:w="0" w:type="auto"/>
            <w:vAlign w:val="center"/>
            <w:hideMark/>
          </w:tcPr>
          <w:p w14:paraId="0C408E9E" w14:textId="77777777" w:rsidR="003038DA" w:rsidRPr="003038DA" w:rsidRDefault="003038DA" w:rsidP="003038DA">
            <w:r w:rsidRPr="003038DA">
              <w:t>회계 기준 변화(예: IFRS17)나 ESG 자산 비중 영향 있음</w:t>
            </w:r>
          </w:p>
        </w:tc>
      </w:tr>
    </w:tbl>
    <w:p w14:paraId="1A020054" w14:textId="77777777" w:rsidR="003038DA" w:rsidRPr="003038DA" w:rsidRDefault="00000000" w:rsidP="003038DA">
      <w:r>
        <w:pict w14:anchorId="03F824DA">
          <v:rect id="_x0000_i1077" style="width:0;height:1.5pt" o:hralign="center" o:hrstd="t" o:hr="t" fillcolor="#a0a0a0" stroked="f"/>
        </w:pict>
      </w:r>
    </w:p>
    <w:p w14:paraId="59D36916" w14:textId="77777777" w:rsidR="003038DA" w:rsidRPr="003038DA" w:rsidRDefault="003038DA" w:rsidP="003038DA">
      <w:pPr>
        <w:rPr>
          <w:b/>
          <w:bCs/>
        </w:rPr>
      </w:pPr>
      <w:r w:rsidRPr="003038DA">
        <w:rPr>
          <w:rFonts w:ascii="Segoe UI Emoji" w:hAnsi="Segoe UI Emoji" w:cs="Segoe UI Emoji"/>
          <w:b/>
          <w:bCs/>
        </w:rPr>
        <w:t>✅</w:t>
      </w:r>
      <w:r w:rsidRPr="003038DA">
        <w:rPr>
          <w:b/>
          <w:bCs/>
        </w:rPr>
        <w:t xml:space="preserve"> 좋은 보험사의 특징</w:t>
      </w:r>
    </w:p>
    <w:p w14:paraId="1E735147" w14:textId="77777777" w:rsidR="003038DA" w:rsidRPr="003038DA" w:rsidRDefault="003038DA">
      <w:pPr>
        <w:numPr>
          <w:ilvl w:val="0"/>
          <w:numId w:val="46"/>
        </w:numPr>
      </w:pPr>
      <w:r w:rsidRPr="003038DA">
        <w:rPr>
          <w:b/>
          <w:bCs/>
        </w:rPr>
        <w:t>손해율과 사업비율을 잘 통제함</w:t>
      </w:r>
    </w:p>
    <w:p w14:paraId="4901D3EE" w14:textId="77777777" w:rsidR="003038DA" w:rsidRPr="003038DA" w:rsidRDefault="003038DA">
      <w:pPr>
        <w:numPr>
          <w:ilvl w:val="0"/>
          <w:numId w:val="46"/>
        </w:numPr>
      </w:pPr>
      <w:r w:rsidRPr="003038DA">
        <w:rPr>
          <w:b/>
          <w:bCs/>
        </w:rPr>
        <w:t>자산운용 수익률이 높고 변동성이 낮음</w:t>
      </w:r>
      <w:r w:rsidRPr="003038DA">
        <w:t xml:space="preserve"> (특히 채권 비중 + 만기 관리)</w:t>
      </w:r>
    </w:p>
    <w:p w14:paraId="662C21B5" w14:textId="77777777" w:rsidR="003038DA" w:rsidRPr="003038DA" w:rsidRDefault="003038DA">
      <w:pPr>
        <w:numPr>
          <w:ilvl w:val="0"/>
          <w:numId w:val="46"/>
        </w:numPr>
      </w:pPr>
      <w:r w:rsidRPr="003038DA">
        <w:rPr>
          <w:b/>
          <w:bCs/>
        </w:rPr>
        <w:t>디지털 채널, 헬스케어 서비스 강화 등 미래 전략 있음</w:t>
      </w:r>
    </w:p>
    <w:p w14:paraId="46160B33" w14:textId="77777777" w:rsidR="003038DA" w:rsidRPr="003038DA" w:rsidRDefault="003038DA">
      <w:pPr>
        <w:numPr>
          <w:ilvl w:val="0"/>
          <w:numId w:val="46"/>
        </w:numPr>
      </w:pPr>
      <w:r w:rsidRPr="003038DA">
        <w:rPr>
          <w:b/>
          <w:bCs/>
        </w:rPr>
        <w:t>지급여력(RBC) 여유롭고, 자본확충 계획이 안정적</w:t>
      </w:r>
    </w:p>
    <w:p w14:paraId="56B87353" w14:textId="77777777" w:rsidR="003038DA" w:rsidRPr="000F39AE" w:rsidRDefault="003038DA">
      <w:pPr>
        <w:numPr>
          <w:ilvl w:val="0"/>
          <w:numId w:val="46"/>
        </w:numPr>
      </w:pPr>
      <w:r w:rsidRPr="003038DA">
        <w:rPr>
          <w:b/>
          <w:bCs/>
        </w:rPr>
        <w:t>ESG/기후리스크 대응이 선제적</w:t>
      </w:r>
    </w:p>
    <w:p w14:paraId="38E44338" w14:textId="77777777" w:rsidR="000F39AE" w:rsidRPr="000F39AE" w:rsidRDefault="000F39AE" w:rsidP="000F39AE"/>
    <w:p w14:paraId="2F26788B" w14:textId="77777777" w:rsidR="000F39AE" w:rsidRPr="000F39AE" w:rsidRDefault="000F39AE">
      <w:pPr>
        <w:pStyle w:val="a6"/>
        <w:widowControl/>
        <w:numPr>
          <w:ilvl w:val="0"/>
          <w:numId w:val="46"/>
        </w:numPr>
        <w:wordWrap/>
        <w:autoSpaceDE/>
        <w:autoSpaceDN/>
        <w:spacing w:beforeAutospacing="1" w:after="100" w:afterAutospacing="1"/>
        <w:ind w:right="720"/>
        <w:rPr>
          <w:rFonts w:ascii="굴림" w:eastAsia="굴림" w:hAnsi="굴림" w:cs="굴림"/>
          <w:kern w:val="0"/>
          <w:sz w:val="24"/>
          <w14:ligatures w14:val="none"/>
        </w:rPr>
      </w:pP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t>“보험사는 내일의 위험을 돈으로 계산하고, 오늘의 주가에 반영하는 사업이다.”</w:t>
      </w:r>
    </w:p>
    <w:p w14:paraId="71EB25F7" w14:textId="77777777" w:rsidR="000F39AE" w:rsidRPr="000F39AE" w:rsidRDefault="000F39AE">
      <w:pPr>
        <w:pStyle w:val="a6"/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F39AE">
        <w:rPr>
          <w:rFonts w:ascii="굴림" w:eastAsia="굴림" w:hAnsi="굴림" w:cs="굴림"/>
          <w:kern w:val="0"/>
          <w:sz w:val="24"/>
          <w14:ligatures w14:val="none"/>
        </w:rPr>
        <w:t>보험업은 투자자 입장에서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br/>
      </w: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t>① 안정적 현금흐름,</w:t>
      </w: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br/>
        <w:t>② 자산운용 실력,</w:t>
      </w: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br/>
        <w:t>③ 리스크 관리 능력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br/>
        <w:t>이 세 가지가 핵심이야.</w:t>
      </w:r>
    </w:p>
    <w:p w14:paraId="3EB705DC" w14:textId="77777777" w:rsidR="003038DA" w:rsidRDefault="003038DA" w:rsidP="003038DA"/>
    <w:p w14:paraId="5777C814" w14:textId="5133032B" w:rsidR="00F11FFF" w:rsidRPr="001F282F" w:rsidRDefault="001F282F" w:rsidP="003038DA">
      <w:pPr>
        <w:rPr>
          <w:b/>
          <w:bCs/>
        </w:rPr>
      </w:pPr>
      <w:r>
        <w:rPr>
          <w:rFonts w:hint="eastAsia"/>
          <w:b/>
          <w:bCs/>
        </w:rPr>
        <w:t xml:space="preserve">/ </w:t>
      </w:r>
      <w:r w:rsidRPr="001F282F">
        <w:rPr>
          <w:rFonts w:hint="eastAsia"/>
          <w:b/>
          <w:bCs/>
        </w:rPr>
        <w:t>비금속</w:t>
      </w:r>
    </w:p>
    <w:p w14:paraId="4BB9AC5F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🧱</w:t>
      </w:r>
      <w:r w:rsidRPr="000F39AE">
        <w:rPr>
          <w:b/>
          <w:bCs/>
        </w:rPr>
        <w:t xml:space="preserve"> 비금속 산업 개요</w:t>
      </w:r>
    </w:p>
    <w:p w14:paraId="2D169127" w14:textId="77777777" w:rsidR="000F39AE" w:rsidRPr="000F39AE" w:rsidRDefault="000F39AE" w:rsidP="000F39AE">
      <w:r w:rsidRPr="000F39AE">
        <w:rPr>
          <w:b/>
          <w:bCs/>
        </w:rPr>
        <w:t>대표 업종</w:t>
      </w:r>
      <w:r w:rsidRPr="000F39AE">
        <w:t>:</w:t>
      </w:r>
    </w:p>
    <w:p w14:paraId="55CB5A6F" w14:textId="77777777" w:rsidR="000F39AE" w:rsidRPr="000F39AE" w:rsidRDefault="000F39AE">
      <w:pPr>
        <w:numPr>
          <w:ilvl w:val="0"/>
          <w:numId w:val="47"/>
        </w:numPr>
      </w:pPr>
      <w:r w:rsidRPr="000F39AE">
        <w:rPr>
          <w:b/>
          <w:bCs/>
        </w:rPr>
        <w:t>시멘트</w:t>
      </w:r>
    </w:p>
    <w:p w14:paraId="75594949" w14:textId="77777777" w:rsidR="000F39AE" w:rsidRPr="000F39AE" w:rsidRDefault="000F39AE">
      <w:pPr>
        <w:numPr>
          <w:ilvl w:val="0"/>
          <w:numId w:val="47"/>
        </w:numPr>
      </w:pPr>
      <w:r w:rsidRPr="000F39AE">
        <w:rPr>
          <w:b/>
          <w:bCs/>
        </w:rPr>
        <w:t>유리</w:t>
      </w:r>
    </w:p>
    <w:p w14:paraId="7D5D641C" w14:textId="77777777" w:rsidR="000F39AE" w:rsidRPr="000F39AE" w:rsidRDefault="000F39AE">
      <w:pPr>
        <w:numPr>
          <w:ilvl w:val="0"/>
          <w:numId w:val="47"/>
        </w:numPr>
      </w:pPr>
      <w:r w:rsidRPr="000F39AE">
        <w:rPr>
          <w:b/>
          <w:bCs/>
        </w:rPr>
        <w:lastRenderedPageBreak/>
        <w:t>콘크리트</w:t>
      </w:r>
    </w:p>
    <w:p w14:paraId="02D68A46" w14:textId="77777777" w:rsidR="000F39AE" w:rsidRPr="000F39AE" w:rsidRDefault="000F39AE">
      <w:pPr>
        <w:numPr>
          <w:ilvl w:val="0"/>
          <w:numId w:val="47"/>
        </w:numPr>
      </w:pPr>
      <w:r w:rsidRPr="000F39AE">
        <w:rPr>
          <w:b/>
          <w:bCs/>
        </w:rPr>
        <w:t>석회석 기반 건자재</w:t>
      </w:r>
    </w:p>
    <w:p w14:paraId="7B835BE5" w14:textId="77777777" w:rsidR="000F39AE" w:rsidRPr="000F39AE" w:rsidRDefault="000F39AE">
      <w:pPr>
        <w:numPr>
          <w:ilvl w:val="0"/>
          <w:numId w:val="47"/>
        </w:numPr>
      </w:pPr>
      <w:r w:rsidRPr="000F39AE">
        <w:t>기타 비금속 광물 제품</w:t>
      </w:r>
    </w:p>
    <w:p w14:paraId="7969506F" w14:textId="77777777" w:rsidR="000F39AE" w:rsidRPr="000F39AE" w:rsidRDefault="000F39AE" w:rsidP="000F39AE">
      <w:r w:rsidRPr="000F39AE">
        <w:rPr>
          <w:b/>
          <w:bCs/>
        </w:rPr>
        <w:t>공통점</w:t>
      </w:r>
      <w:r w:rsidRPr="000F39AE">
        <w:t>은 다음과 같지:</w:t>
      </w:r>
      <w:r w:rsidRPr="000F39AE">
        <w:br/>
      </w:r>
      <w:r w:rsidRPr="000F39AE">
        <w:rPr>
          <w:rFonts w:ascii="Segoe UI Emoji" w:hAnsi="Segoe UI Emoji" w:cs="Segoe UI Emoji"/>
        </w:rPr>
        <w:t>✅</w:t>
      </w:r>
      <w:r w:rsidRPr="000F39AE">
        <w:t xml:space="preserve"> </w:t>
      </w:r>
      <w:r w:rsidRPr="000F39AE">
        <w:rPr>
          <w:b/>
          <w:bCs/>
        </w:rPr>
        <w:t>건설경기에 매우 민감함</w:t>
      </w:r>
      <w:r w:rsidRPr="000F39AE">
        <w:br/>
      </w:r>
      <w:r w:rsidRPr="000F39AE">
        <w:rPr>
          <w:rFonts w:ascii="Segoe UI Emoji" w:hAnsi="Segoe UI Emoji" w:cs="Segoe UI Emoji"/>
        </w:rPr>
        <w:t>✅</w:t>
      </w:r>
      <w:r w:rsidRPr="000F39AE">
        <w:t xml:space="preserve"> </w:t>
      </w:r>
      <w:r w:rsidRPr="000F39AE">
        <w:rPr>
          <w:b/>
          <w:bCs/>
        </w:rPr>
        <w:t>고정비 비중이 매우 높음</w:t>
      </w:r>
      <w:r w:rsidRPr="000F39AE">
        <w:t xml:space="preserve"> (설비, 에너지, 인건비)</w:t>
      </w:r>
      <w:r w:rsidRPr="000F39AE">
        <w:br/>
      </w:r>
      <w:r w:rsidRPr="000F39AE">
        <w:rPr>
          <w:rFonts w:ascii="Segoe UI Emoji" w:hAnsi="Segoe UI Emoji" w:cs="Segoe UI Emoji"/>
        </w:rPr>
        <w:t>✅</w:t>
      </w:r>
      <w:r w:rsidRPr="000F39AE">
        <w:t xml:space="preserve"> </w:t>
      </w:r>
      <w:r w:rsidRPr="000F39AE">
        <w:rPr>
          <w:b/>
          <w:bCs/>
        </w:rPr>
        <w:t>수요는 탄탄한데, 가격 전가력이 약함</w:t>
      </w:r>
    </w:p>
    <w:p w14:paraId="583FA6FD" w14:textId="77777777" w:rsidR="000F39AE" w:rsidRPr="000F39AE" w:rsidRDefault="00000000" w:rsidP="000F39AE">
      <w:r>
        <w:pict w14:anchorId="1B540431">
          <v:rect id="_x0000_i1078" style="width:0;height:1.5pt" o:hralign="center" o:hrstd="t" o:hr="t" fillcolor="#a0a0a0" stroked="f"/>
        </w:pict>
      </w:r>
    </w:p>
    <w:p w14:paraId="1CF60AB5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📊</w:t>
      </w:r>
      <w:r w:rsidRPr="000F39AE">
        <w:rPr>
          <w:b/>
          <w:bCs/>
        </w:rPr>
        <w:t xml:space="preserve"> 주요 재무 지표 기준</w:t>
      </w:r>
    </w:p>
    <w:p w14:paraId="26059095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1. PER (주가수익비율)</w:t>
      </w:r>
    </w:p>
    <w:p w14:paraId="3E885AE7" w14:textId="77777777" w:rsidR="000F39AE" w:rsidRPr="000F39AE" w:rsidRDefault="000F39AE">
      <w:pPr>
        <w:numPr>
          <w:ilvl w:val="0"/>
          <w:numId w:val="48"/>
        </w:numPr>
      </w:pPr>
      <w:r w:rsidRPr="000F39AE">
        <w:rPr>
          <w:b/>
          <w:bCs/>
        </w:rPr>
        <w:t>산업 평균</w:t>
      </w:r>
      <w:r w:rsidRPr="000F39AE">
        <w:t xml:space="preserve">: </w:t>
      </w:r>
      <w:r w:rsidRPr="000F39AE">
        <w:rPr>
          <w:b/>
          <w:bCs/>
        </w:rPr>
        <w:t>5~12배 수준</w:t>
      </w:r>
    </w:p>
    <w:p w14:paraId="1014214B" w14:textId="77777777" w:rsidR="000F39AE" w:rsidRPr="000F39AE" w:rsidRDefault="000F39AE">
      <w:pPr>
        <w:numPr>
          <w:ilvl w:val="0"/>
          <w:numId w:val="48"/>
        </w:numPr>
      </w:pPr>
      <w:r w:rsidRPr="000F39AE">
        <w:t>이유는?</w:t>
      </w:r>
    </w:p>
    <w:p w14:paraId="6F4DF7C2" w14:textId="77777777" w:rsidR="000F39AE" w:rsidRPr="000F39AE" w:rsidRDefault="000F39AE">
      <w:pPr>
        <w:numPr>
          <w:ilvl w:val="1"/>
          <w:numId w:val="48"/>
        </w:numPr>
      </w:pPr>
      <w:r w:rsidRPr="000F39AE">
        <w:rPr>
          <w:b/>
          <w:bCs/>
        </w:rPr>
        <w:t>수익성이 낮고, 경기 사이클 영향 큼</w:t>
      </w:r>
    </w:p>
    <w:p w14:paraId="1D26D28D" w14:textId="77777777" w:rsidR="000F39AE" w:rsidRPr="000F39AE" w:rsidRDefault="000F39AE">
      <w:pPr>
        <w:numPr>
          <w:ilvl w:val="1"/>
          <w:numId w:val="48"/>
        </w:numPr>
      </w:pPr>
      <w:r w:rsidRPr="000F39AE">
        <w:t>주가가 저평가돼 보이지만, 실적이 안정적이지 않기 때문</w:t>
      </w:r>
    </w:p>
    <w:p w14:paraId="75683579" w14:textId="77777777" w:rsidR="000F39AE" w:rsidRPr="000F39AE" w:rsidRDefault="00000000" w:rsidP="000F39AE">
      <w:r>
        <w:pict w14:anchorId="01318A85">
          <v:rect id="_x0000_i1079" style="width:0;height:1.5pt" o:hralign="center" o:hrstd="t" o:hr="t" fillcolor="#a0a0a0" stroked="f"/>
        </w:pict>
      </w:r>
    </w:p>
    <w:p w14:paraId="39D86363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2. ROE (자기자본이익률)</w:t>
      </w:r>
    </w:p>
    <w:p w14:paraId="3D698D54" w14:textId="77777777" w:rsidR="000F39AE" w:rsidRPr="000F39AE" w:rsidRDefault="000F39AE">
      <w:pPr>
        <w:numPr>
          <w:ilvl w:val="0"/>
          <w:numId w:val="49"/>
        </w:numPr>
      </w:pPr>
      <w:r w:rsidRPr="000F39AE">
        <w:rPr>
          <w:b/>
          <w:bCs/>
        </w:rPr>
        <w:t>산업 평균</w:t>
      </w:r>
      <w:r w:rsidRPr="000F39AE">
        <w:t xml:space="preserve">: </w:t>
      </w:r>
      <w:r w:rsidRPr="000F39AE">
        <w:rPr>
          <w:b/>
          <w:bCs/>
        </w:rPr>
        <w:t>5~10%</w:t>
      </w:r>
    </w:p>
    <w:p w14:paraId="155FAA7B" w14:textId="77777777" w:rsidR="000F39AE" w:rsidRPr="000F39AE" w:rsidRDefault="000F39AE">
      <w:pPr>
        <w:numPr>
          <w:ilvl w:val="0"/>
          <w:numId w:val="49"/>
        </w:numPr>
      </w:pPr>
      <w:r w:rsidRPr="000F39AE">
        <w:t>설비투자 많고, 마진이 낮아서 자본이익률은 낮은 편</w:t>
      </w:r>
    </w:p>
    <w:p w14:paraId="121BF7CB" w14:textId="77777777" w:rsidR="000F39AE" w:rsidRPr="000F39AE" w:rsidRDefault="000F39AE">
      <w:pPr>
        <w:numPr>
          <w:ilvl w:val="0"/>
          <w:numId w:val="49"/>
        </w:numPr>
      </w:pPr>
      <w:r w:rsidRPr="000F39AE">
        <w:t xml:space="preserve">다만 </w:t>
      </w:r>
      <w:r w:rsidRPr="000F39AE">
        <w:rPr>
          <w:b/>
          <w:bCs/>
        </w:rPr>
        <w:t>설비 자동화 + 가격 인상기</w:t>
      </w:r>
      <w:r w:rsidRPr="000F39AE">
        <w:t>엔 ROE가 15%까지 오르기도 해</w:t>
      </w:r>
    </w:p>
    <w:p w14:paraId="55FDE8AF" w14:textId="77777777" w:rsidR="000F39AE" w:rsidRPr="000F39AE" w:rsidRDefault="00000000" w:rsidP="000F39AE">
      <w:r>
        <w:pict w14:anchorId="649BC510">
          <v:rect id="_x0000_i1080" style="width:0;height:1.5pt" o:hralign="center" o:hrstd="t" o:hr="t" fillcolor="#a0a0a0" stroked="f"/>
        </w:pict>
      </w:r>
    </w:p>
    <w:p w14:paraId="08D4556C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3. PBR (주가순자산비율)</w:t>
      </w:r>
    </w:p>
    <w:p w14:paraId="54DDCD86" w14:textId="77777777" w:rsidR="000F39AE" w:rsidRPr="000F39AE" w:rsidRDefault="000F39AE">
      <w:pPr>
        <w:numPr>
          <w:ilvl w:val="0"/>
          <w:numId w:val="50"/>
        </w:numPr>
      </w:pPr>
      <w:r w:rsidRPr="000F39AE">
        <w:rPr>
          <w:b/>
          <w:bCs/>
        </w:rPr>
        <w:t>산업 평균</w:t>
      </w:r>
      <w:r w:rsidRPr="000F39AE">
        <w:t xml:space="preserve">: </w:t>
      </w:r>
      <w:r w:rsidRPr="000F39AE">
        <w:rPr>
          <w:b/>
          <w:bCs/>
        </w:rPr>
        <w:t>0.3~0.8배</w:t>
      </w:r>
    </w:p>
    <w:p w14:paraId="5C227DD9" w14:textId="77777777" w:rsidR="000F39AE" w:rsidRPr="000F39AE" w:rsidRDefault="000F39AE">
      <w:pPr>
        <w:numPr>
          <w:ilvl w:val="0"/>
          <w:numId w:val="50"/>
        </w:numPr>
      </w:pPr>
      <w:r w:rsidRPr="000F39AE">
        <w:rPr>
          <w:b/>
          <w:bCs/>
        </w:rPr>
        <w:t>유형자산이 많아서 장부가는 크지만, 수익 창출력은 낮다</w:t>
      </w:r>
      <w:r w:rsidRPr="000F39AE">
        <w:t>는 게 핵심</w:t>
      </w:r>
    </w:p>
    <w:p w14:paraId="3242C473" w14:textId="77777777" w:rsidR="000F39AE" w:rsidRPr="000F39AE" w:rsidRDefault="000F39AE">
      <w:pPr>
        <w:numPr>
          <w:ilvl w:val="0"/>
          <w:numId w:val="50"/>
        </w:numPr>
      </w:pPr>
      <w:r w:rsidRPr="000F39AE">
        <w:t xml:space="preserve">특히 </w:t>
      </w:r>
      <w:r w:rsidRPr="000F39AE">
        <w:rPr>
          <w:b/>
          <w:bCs/>
        </w:rPr>
        <w:t>토지, 공장</w:t>
      </w:r>
      <w:r w:rsidRPr="000F39AE">
        <w:t xml:space="preserve"> 보유 자산으로 장부가만 높은 경우 많음</w:t>
      </w:r>
    </w:p>
    <w:p w14:paraId="467748B8" w14:textId="77777777" w:rsidR="000F39AE" w:rsidRPr="000F39AE" w:rsidRDefault="00000000" w:rsidP="000F39AE">
      <w:r>
        <w:pict w14:anchorId="46E3F238">
          <v:rect id="_x0000_i1081" style="width:0;height:1.5pt" o:hralign="center" o:hrstd="t" o:hr="t" fillcolor="#a0a0a0" stroked="f"/>
        </w:pict>
      </w:r>
    </w:p>
    <w:p w14:paraId="692D859F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4. 부채비율</w:t>
      </w:r>
    </w:p>
    <w:p w14:paraId="126C093E" w14:textId="77777777" w:rsidR="000F39AE" w:rsidRPr="000F39AE" w:rsidRDefault="000F39AE">
      <w:pPr>
        <w:numPr>
          <w:ilvl w:val="0"/>
          <w:numId w:val="51"/>
        </w:numPr>
      </w:pPr>
      <w:r w:rsidRPr="000F39AE">
        <w:rPr>
          <w:b/>
          <w:bCs/>
        </w:rPr>
        <w:lastRenderedPageBreak/>
        <w:t>산업 평균</w:t>
      </w:r>
      <w:r w:rsidRPr="000F39AE">
        <w:t xml:space="preserve">: </w:t>
      </w:r>
      <w:r w:rsidRPr="000F39AE">
        <w:rPr>
          <w:b/>
          <w:bCs/>
        </w:rPr>
        <w:t>100~200% 수준</w:t>
      </w:r>
    </w:p>
    <w:p w14:paraId="55AB5940" w14:textId="77777777" w:rsidR="000F39AE" w:rsidRPr="000F39AE" w:rsidRDefault="000F39AE">
      <w:pPr>
        <w:numPr>
          <w:ilvl w:val="0"/>
          <w:numId w:val="51"/>
        </w:numPr>
      </w:pPr>
      <w:r w:rsidRPr="000F39AE">
        <w:t>초기 설비투자(CAPEX)가 크고, 유지보수 비용도 계속 들어</w:t>
      </w:r>
    </w:p>
    <w:p w14:paraId="298BE244" w14:textId="77777777" w:rsidR="000F39AE" w:rsidRPr="000F39AE" w:rsidRDefault="000F39AE">
      <w:pPr>
        <w:numPr>
          <w:ilvl w:val="0"/>
          <w:numId w:val="51"/>
        </w:numPr>
      </w:pPr>
      <w:r w:rsidRPr="000F39AE">
        <w:rPr>
          <w:b/>
          <w:bCs/>
        </w:rPr>
        <w:t>이자보상배율</w:t>
      </w:r>
      <w:r w:rsidRPr="000F39AE">
        <w:t xml:space="preserve">(영업이익 ÷ 이자비용)도 같이 봐야 해 → </w:t>
      </w:r>
      <w:r w:rsidRPr="000F39AE">
        <w:rPr>
          <w:b/>
          <w:bCs/>
        </w:rPr>
        <w:t>3 이상이 안정권</w:t>
      </w:r>
    </w:p>
    <w:p w14:paraId="76740166" w14:textId="77777777" w:rsidR="000F39AE" w:rsidRPr="000F39AE" w:rsidRDefault="00000000" w:rsidP="000F39AE">
      <w:r>
        <w:pict w14:anchorId="31D039DE">
          <v:rect id="_x0000_i1082" style="width:0;height:1.5pt" o:hralign="center" o:hrstd="t" o:hr="t" fillcolor="#a0a0a0" stroked="f"/>
        </w:pict>
      </w:r>
    </w:p>
    <w:p w14:paraId="5B6696D2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5. 영업이익률</w:t>
      </w:r>
    </w:p>
    <w:p w14:paraId="09B4DE5E" w14:textId="77777777" w:rsidR="000F39AE" w:rsidRPr="000F39AE" w:rsidRDefault="000F39AE">
      <w:pPr>
        <w:numPr>
          <w:ilvl w:val="0"/>
          <w:numId w:val="52"/>
        </w:numPr>
      </w:pPr>
      <w:r w:rsidRPr="000F39AE">
        <w:rPr>
          <w:b/>
          <w:bCs/>
        </w:rPr>
        <w:t>산업 평균</w:t>
      </w:r>
      <w:r w:rsidRPr="000F39AE">
        <w:t xml:space="preserve">: </w:t>
      </w:r>
      <w:r w:rsidRPr="000F39AE">
        <w:rPr>
          <w:b/>
          <w:bCs/>
        </w:rPr>
        <w:t>5~15% 수준</w:t>
      </w:r>
    </w:p>
    <w:p w14:paraId="7AC37B16" w14:textId="77777777" w:rsidR="000F39AE" w:rsidRPr="000F39AE" w:rsidRDefault="000F39AE">
      <w:pPr>
        <w:numPr>
          <w:ilvl w:val="0"/>
          <w:numId w:val="52"/>
        </w:numPr>
      </w:pPr>
      <w:r w:rsidRPr="000F39AE">
        <w:t xml:space="preserve">고정비 구조라서 </w:t>
      </w:r>
      <w:r w:rsidRPr="000F39AE">
        <w:rPr>
          <w:b/>
          <w:bCs/>
        </w:rPr>
        <w:t>가동률이 오르면 이익률 급상승</w:t>
      </w:r>
    </w:p>
    <w:p w14:paraId="3855EB03" w14:textId="77777777" w:rsidR="000F39AE" w:rsidRPr="000F39AE" w:rsidRDefault="000F39AE">
      <w:pPr>
        <w:numPr>
          <w:ilvl w:val="0"/>
          <w:numId w:val="52"/>
        </w:numPr>
      </w:pPr>
      <w:r w:rsidRPr="000F39AE">
        <w:t xml:space="preserve">반대로 수요 부진 땐 바로 적자 전환 → </w:t>
      </w:r>
      <w:r w:rsidRPr="000F39AE">
        <w:rPr>
          <w:b/>
          <w:bCs/>
        </w:rPr>
        <w:t>영업레버리지 극심한 산업</w:t>
      </w:r>
    </w:p>
    <w:p w14:paraId="53259AD8" w14:textId="77777777" w:rsidR="000F39AE" w:rsidRPr="000F39AE" w:rsidRDefault="00000000" w:rsidP="000F39AE">
      <w:r>
        <w:pict w14:anchorId="1C48C63A">
          <v:rect id="_x0000_i1083" style="width:0;height:1.5pt" o:hralign="center" o:hrstd="t" o:hr="t" fillcolor="#a0a0a0" stroked="f"/>
        </w:pict>
      </w:r>
    </w:p>
    <w:p w14:paraId="64B2389E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🔍</w:t>
      </w:r>
      <w:r w:rsidRPr="000F39AE">
        <w:rPr>
          <w:b/>
          <w:bCs/>
        </w:rPr>
        <w:t xml:space="preserve"> 비금속 업종에서 꼭 봐야 할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6041"/>
      </w:tblGrid>
      <w:tr w:rsidR="000F39AE" w:rsidRPr="000F39AE" w14:paraId="07C29DE0" w14:textId="77777777" w:rsidTr="000F3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2F1AC" w14:textId="77777777" w:rsidR="000F39AE" w:rsidRPr="000F39AE" w:rsidRDefault="000F39AE" w:rsidP="000F39AE">
            <w:pPr>
              <w:rPr>
                <w:b/>
                <w:bCs/>
              </w:rPr>
            </w:pPr>
            <w:r w:rsidRPr="000F39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16E1904" w14:textId="77777777" w:rsidR="000F39AE" w:rsidRPr="000F39AE" w:rsidRDefault="000F39AE" w:rsidP="000F39AE">
            <w:pPr>
              <w:rPr>
                <w:b/>
                <w:bCs/>
              </w:rPr>
            </w:pPr>
            <w:r w:rsidRPr="000F39AE">
              <w:rPr>
                <w:b/>
                <w:bCs/>
              </w:rPr>
              <w:t>설명</w:t>
            </w:r>
          </w:p>
        </w:tc>
      </w:tr>
      <w:tr w:rsidR="000F39AE" w:rsidRPr="000F39AE" w14:paraId="071FB777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51AC" w14:textId="77777777" w:rsidR="000F39AE" w:rsidRPr="000F39AE" w:rsidRDefault="000F39AE" w:rsidP="000F39AE">
            <w:r w:rsidRPr="000F39AE">
              <w:rPr>
                <w:b/>
                <w:bCs/>
              </w:rPr>
              <w:t>시멘트 출하량</w:t>
            </w:r>
          </w:p>
        </w:tc>
        <w:tc>
          <w:tcPr>
            <w:tcW w:w="0" w:type="auto"/>
            <w:vAlign w:val="center"/>
            <w:hideMark/>
          </w:tcPr>
          <w:p w14:paraId="425D0F46" w14:textId="77777777" w:rsidR="000F39AE" w:rsidRPr="000F39AE" w:rsidRDefault="000F39AE" w:rsidP="000F39AE">
            <w:r w:rsidRPr="000F39AE">
              <w:t>국내 건설경기와 직결. 주택 착공/분양 데이터와 함께 분석</w:t>
            </w:r>
          </w:p>
        </w:tc>
      </w:tr>
      <w:tr w:rsidR="000F39AE" w:rsidRPr="000F39AE" w14:paraId="06DE740F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E0B32" w14:textId="77777777" w:rsidR="000F39AE" w:rsidRPr="000F39AE" w:rsidRDefault="000F39AE" w:rsidP="000F39AE">
            <w:r w:rsidRPr="000F39AE">
              <w:rPr>
                <w:b/>
                <w:bCs/>
              </w:rPr>
              <w:t>판매단가</w:t>
            </w:r>
          </w:p>
        </w:tc>
        <w:tc>
          <w:tcPr>
            <w:tcW w:w="0" w:type="auto"/>
            <w:vAlign w:val="center"/>
            <w:hideMark/>
          </w:tcPr>
          <w:p w14:paraId="09907B7F" w14:textId="77777777" w:rsidR="000F39AE" w:rsidRPr="000F39AE" w:rsidRDefault="000F39AE" w:rsidP="000F39AE">
            <w:r w:rsidRPr="000F39AE">
              <w:t>단가 인상분이 얼마나 실적에 반영됐는지 확인</w:t>
            </w:r>
          </w:p>
        </w:tc>
      </w:tr>
      <w:tr w:rsidR="000F39AE" w:rsidRPr="000F39AE" w14:paraId="16C67238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0A6A" w14:textId="77777777" w:rsidR="000F39AE" w:rsidRPr="000F39AE" w:rsidRDefault="000F39AE" w:rsidP="000F39AE">
            <w:r w:rsidRPr="000F39AE">
              <w:rPr>
                <w:b/>
                <w:bCs/>
              </w:rPr>
              <w:t>유연탄·전력 등 원가 구조</w:t>
            </w:r>
          </w:p>
        </w:tc>
        <w:tc>
          <w:tcPr>
            <w:tcW w:w="0" w:type="auto"/>
            <w:vAlign w:val="center"/>
            <w:hideMark/>
          </w:tcPr>
          <w:p w14:paraId="51F7495E" w14:textId="77777777" w:rsidR="000F39AE" w:rsidRPr="000F39AE" w:rsidRDefault="000F39AE" w:rsidP="000F39AE">
            <w:r w:rsidRPr="000F39AE">
              <w:t>에너지 원가 부담 크고, 수입 비중 높음</w:t>
            </w:r>
          </w:p>
        </w:tc>
      </w:tr>
      <w:tr w:rsidR="000F39AE" w:rsidRPr="000F39AE" w14:paraId="21F2950B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8845E" w14:textId="77777777" w:rsidR="000F39AE" w:rsidRPr="000F39AE" w:rsidRDefault="000F39AE" w:rsidP="000F39AE">
            <w:r w:rsidRPr="000F39AE">
              <w:rPr>
                <w:b/>
                <w:bCs/>
              </w:rPr>
              <w:t>시설 가동률</w:t>
            </w:r>
          </w:p>
        </w:tc>
        <w:tc>
          <w:tcPr>
            <w:tcW w:w="0" w:type="auto"/>
            <w:vAlign w:val="center"/>
            <w:hideMark/>
          </w:tcPr>
          <w:p w14:paraId="059AE291" w14:textId="77777777" w:rsidR="000F39AE" w:rsidRPr="000F39AE" w:rsidRDefault="000F39AE" w:rsidP="000F39AE">
            <w:r w:rsidRPr="000F39AE">
              <w:t>80% 이상이면 이익률 개선. 60% 이하면 적자 우려</w:t>
            </w:r>
          </w:p>
        </w:tc>
      </w:tr>
      <w:tr w:rsidR="000F39AE" w:rsidRPr="000F39AE" w14:paraId="3DB33F50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7B98" w14:textId="77777777" w:rsidR="000F39AE" w:rsidRPr="000F39AE" w:rsidRDefault="000F39AE" w:rsidP="000F39AE">
            <w:r w:rsidRPr="000F39AE">
              <w:rPr>
                <w:b/>
                <w:bCs/>
              </w:rPr>
              <w:t>탄소배출 규제 (ESG)</w:t>
            </w:r>
          </w:p>
        </w:tc>
        <w:tc>
          <w:tcPr>
            <w:tcW w:w="0" w:type="auto"/>
            <w:vAlign w:val="center"/>
            <w:hideMark/>
          </w:tcPr>
          <w:p w14:paraId="7B2E63B0" w14:textId="77777777" w:rsidR="000F39AE" w:rsidRPr="000F39AE" w:rsidRDefault="000F39AE" w:rsidP="000F39AE">
            <w:r w:rsidRPr="000F39AE">
              <w:t>시멘트업은 대표적인 고탄소 산업 → 탄소세 위험</w:t>
            </w:r>
          </w:p>
        </w:tc>
      </w:tr>
      <w:tr w:rsidR="000F39AE" w:rsidRPr="000F39AE" w14:paraId="7EE8D8B6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0BAF4" w14:textId="77777777" w:rsidR="000F39AE" w:rsidRPr="000F39AE" w:rsidRDefault="000F39AE" w:rsidP="000F39AE">
            <w:r w:rsidRPr="000F39AE">
              <w:rPr>
                <w:b/>
                <w:bCs/>
              </w:rPr>
              <w:t>물류·운송비</w:t>
            </w:r>
          </w:p>
        </w:tc>
        <w:tc>
          <w:tcPr>
            <w:tcW w:w="0" w:type="auto"/>
            <w:vAlign w:val="center"/>
            <w:hideMark/>
          </w:tcPr>
          <w:p w14:paraId="6B60E2C7" w14:textId="77777777" w:rsidR="000F39AE" w:rsidRPr="000F39AE" w:rsidRDefault="000F39AE" w:rsidP="000F39AE">
            <w:r w:rsidRPr="000F39AE">
              <w:t xml:space="preserve">시멘트는 무겁고 운반비가 커서, </w:t>
            </w:r>
            <w:r w:rsidRPr="000F39AE">
              <w:rPr>
                <w:b/>
                <w:bCs/>
              </w:rPr>
              <w:t>지역 밀착형 시장</w:t>
            </w:r>
            <w:r w:rsidRPr="000F39AE">
              <w:t>이 많음</w:t>
            </w:r>
          </w:p>
        </w:tc>
      </w:tr>
    </w:tbl>
    <w:p w14:paraId="45CEB807" w14:textId="77777777" w:rsidR="000F39AE" w:rsidRPr="000F39AE" w:rsidRDefault="00000000" w:rsidP="000F39AE">
      <w:r>
        <w:pict w14:anchorId="2EE96AF9">
          <v:rect id="_x0000_i1084" style="width:0;height:1.5pt" o:hralign="center" o:hrstd="t" o:hr="t" fillcolor="#a0a0a0" stroked="f"/>
        </w:pict>
      </w:r>
    </w:p>
    <w:p w14:paraId="2676AC67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✅</w:t>
      </w:r>
      <w:r w:rsidRPr="000F39AE">
        <w:rPr>
          <w:b/>
          <w:bCs/>
        </w:rPr>
        <w:t xml:space="preserve"> 좋은 비금속 기업의 특징</w:t>
      </w:r>
    </w:p>
    <w:p w14:paraId="31C0A650" w14:textId="77777777" w:rsidR="000F39AE" w:rsidRPr="000F39AE" w:rsidRDefault="000F39AE">
      <w:pPr>
        <w:numPr>
          <w:ilvl w:val="0"/>
          <w:numId w:val="53"/>
        </w:numPr>
      </w:pPr>
      <w:r w:rsidRPr="000F39AE">
        <w:rPr>
          <w:b/>
          <w:bCs/>
        </w:rPr>
        <w:t>고정비를 낮춘 자동화 설비 보유</w:t>
      </w:r>
    </w:p>
    <w:p w14:paraId="46B91C0F" w14:textId="77777777" w:rsidR="000F39AE" w:rsidRPr="000F39AE" w:rsidRDefault="000F39AE">
      <w:pPr>
        <w:numPr>
          <w:ilvl w:val="0"/>
          <w:numId w:val="53"/>
        </w:numPr>
      </w:pPr>
      <w:r w:rsidRPr="000F39AE">
        <w:rPr>
          <w:b/>
          <w:bCs/>
        </w:rPr>
        <w:t>지역 독점 공급 구조 or 수직계열화된 물류 시스템</w:t>
      </w:r>
    </w:p>
    <w:p w14:paraId="467652DA" w14:textId="77777777" w:rsidR="000F39AE" w:rsidRPr="000F39AE" w:rsidRDefault="000F39AE">
      <w:pPr>
        <w:numPr>
          <w:ilvl w:val="0"/>
          <w:numId w:val="53"/>
        </w:numPr>
      </w:pPr>
      <w:r w:rsidRPr="000F39AE">
        <w:rPr>
          <w:b/>
          <w:bCs/>
        </w:rPr>
        <w:t>가격 인상 시 시장에서 리더십 있는 포지션</w:t>
      </w:r>
    </w:p>
    <w:p w14:paraId="44554226" w14:textId="77777777" w:rsidR="000F39AE" w:rsidRPr="000F39AE" w:rsidRDefault="000F39AE">
      <w:pPr>
        <w:numPr>
          <w:ilvl w:val="0"/>
          <w:numId w:val="53"/>
        </w:numPr>
      </w:pPr>
      <w:r w:rsidRPr="000F39AE">
        <w:rPr>
          <w:b/>
          <w:bCs/>
        </w:rPr>
        <w:t>현금흐름이 꾸준히 플러스 → 배당 지속 기업</w:t>
      </w:r>
    </w:p>
    <w:p w14:paraId="15D77430" w14:textId="77777777" w:rsidR="000F39AE" w:rsidRPr="000F39AE" w:rsidRDefault="000F39AE">
      <w:pPr>
        <w:numPr>
          <w:ilvl w:val="0"/>
          <w:numId w:val="53"/>
        </w:numPr>
      </w:pPr>
      <w:r w:rsidRPr="000F39AE">
        <w:rPr>
          <w:b/>
          <w:bCs/>
        </w:rPr>
        <w:t>탄소 저감 기술 투자 or 친환경 시멘트 제품 보유</w:t>
      </w:r>
    </w:p>
    <w:p w14:paraId="087C397B" w14:textId="77777777" w:rsidR="000F39AE" w:rsidRPr="000F39AE" w:rsidRDefault="000F39AE">
      <w:pPr>
        <w:pStyle w:val="a6"/>
        <w:widowControl/>
        <w:numPr>
          <w:ilvl w:val="0"/>
          <w:numId w:val="53"/>
        </w:numPr>
        <w:wordWrap/>
        <w:autoSpaceDE/>
        <w:autoSpaceDN/>
        <w:spacing w:beforeAutospacing="1" w:after="100" w:afterAutospacing="1"/>
        <w:ind w:right="720"/>
        <w:rPr>
          <w:rFonts w:ascii="굴림" w:eastAsia="굴림" w:hAnsi="굴림" w:cs="굴림"/>
          <w:kern w:val="0"/>
          <w:sz w:val="24"/>
          <w14:ligatures w14:val="none"/>
        </w:rPr>
      </w:pP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“비금속 산업은 땅을 파서 돈을 벌지만, 돈도 쉽게 묻어버리는 산업이다.”</w:t>
      </w:r>
    </w:p>
    <w:p w14:paraId="47B771D9" w14:textId="77777777" w:rsidR="000F39AE" w:rsidRPr="000F39AE" w:rsidRDefault="000F39AE" w:rsidP="000F39AE">
      <w:pPr>
        <w:widowControl/>
        <w:wordWrap/>
        <w:autoSpaceDE/>
        <w:autoSpaceDN/>
        <w:spacing w:beforeAutospacing="1" w:after="100" w:afterAutospacing="1"/>
        <w:ind w:right="720"/>
        <w:rPr>
          <w:rFonts w:ascii="굴림" w:eastAsia="굴림" w:hAnsi="굴림" w:cs="굴림"/>
          <w:kern w:val="0"/>
          <w:sz w:val="24"/>
          <w14:ligatures w14:val="none"/>
        </w:rPr>
      </w:pPr>
    </w:p>
    <w:p w14:paraId="20B5DD4E" w14:textId="77777777" w:rsidR="000F39AE" w:rsidRPr="000F39AE" w:rsidRDefault="000F39AE">
      <w:pPr>
        <w:pStyle w:val="a6"/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F39AE">
        <w:rPr>
          <w:rFonts w:ascii="굴림" w:eastAsia="굴림" w:hAnsi="굴림" w:cs="굴림"/>
          <w:kern w:val="0"/>
          <w:sz w:val="24"/>
          <w14:ligatures w14:val="none"/>
        </w:rPr>
        <w:t>이 업종은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br/>
      </w: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t>① 건설 경기 타이밍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t>,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br/>
      </w: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t>② 설비 가동률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t>,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br/>
      </w: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t>③ 가격 전가 능력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t>,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br/>
        <w:t>이 세 가지가 맞아야 수익이 나.</w:t>
      </w:r>
    </w:p>
    <w:p w14:paraId="32315794" w14:textId="77777777" w:rsidR="000F39AE" w:rsidRDefault="000F39AE" w:rsidP="000F39AE"/>
    <w:p w14:paraId="18C31303" w14:textId="194CC307" w:rsidR="001F282F" w:rsidRPr="001F282F" w:rsidRDefault="001F282F" w:rsidP="000F39AE">
      <w:pPr>
        <w:rPr>
          <w:b/>
          <w:bCs/>
        </w:rPr>
      </w:pPr>
      <w:r>
        <w:rPr>
          <w:rFonts w:hint="eastAsia"/>
          <w:b/>
          <w:bCs/>
        </w:rPr>
        <w:t xml:space="preserve">/ </w:t>
      </w:r>
      <w:r w:rsidRPr="001F282F">
        <w:rPr>
          <w:rFonts w:hint="eastAsia"/>
          <w:b/>
          <w:bCs/>
        </w:rPr>
        <w:t>섬유</w:t>
      </w:r>
      <w:r w:rsidRPr="001F282F">
        <w:rPr>
          <w:b/>
          <w:bCs/>
        </w:rPr>
        <w:t>·</w:t>
      </w:r>
      <w:r w:rsidRPr="001F282F">
        <w:rPr>
          <w:rFonts w:hint="eastAsia"/>
          <w:b/>
          <w:bCs/>
        </w:rPr>
        <w:t>의류</w:t>
      </w:r>
    </w:p>
    <w:p w14:paraId="0A96CBA8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👕</w:t>
      </w:r>
      <w:r w:rsidRPr="000F39AE">
        <w:rPr>
          <w:b/>
          <w:bCs/>
        </w:rPr>
        <w:t xml:space="preserve"> 섬유·의류 산업 개요</w:t>
      </w:r>
    </w:p>
    <w:p w14:paraId="560FA114" w14:textId="77777777" w:rsidR="000F39AE" w:rsidRPr="000F39AE" w:rsidRDefault="000F39AE" w:rsidP="000F39AE">
      <w:r w:rsidRPr="000F39AE">
        <w:t>이 산업은 크게 나누면 세 가지 흐름이 있어:</w:t>
      </w:r>
    </w:p>
    <w:p w14:paraId="30A36D2F" w14:textId="77777777" w:rsidR="000F39AE" w:rsidRPr="000F39AE" w:rsidRDefault="000F39AE">
      <w:pPr>
        <w:numPr>
          <w:ilvl w:val="0"/>
          <w:numId w:val="54"/>
        </w:numPr>
      </w:pPr>
      <w:r w:rsidRPr="000F39AE">
        <w:rPr>
          <w:b/>
          <w:bCs/>
        </w:rPr>
        <w:t>소재(섬유)</w:t>
      </w:r>
      <w:r w:rsidRPr="000F39AE">
        <w:t>: 직물, 원단, 염색, 가공 등 → 태광산업, 효성티앤씨</w:t>
      </w:r>
    </w:p>
    <w:p w14:paraId="08A073A7" w14:textId="77777777" w:rsidR="000F39AE" w:rsidRPr="000F39AE" w:rsidRDefault="000F39AE">
      <w:pPr>
        <w:numPr>
          <w:ilvl w:val="0"/>
          <w:numId w:val="54"/>
        </w:numPr>
      </w:pPr>
      <w:r w:rsidRPr="000F39AE">
        <w:rPr>
          <w:b/>
          <w:bCs/>
        </w:rPr>
        <w:t>OEM/ODM</w:t>
      </w:r>
      <w:r w:rsidRPr="000F39AE">
        <w:t>: 글로벌 브랜드 제품 위탁생산 → 한세실업, 영원무역</w:t>
      </w:r>
    </w:p>
    <w:p w14:paraId="0E817D67" w14:textId="77777777" w:rsidR="000F39AE" w:rsidRPr="000F39AE" w:rsidRDefault="000F39AE">
      <w:pPr>
        <w:numPr>
          <w:ilvl w:val="0"/>
          <w:numId w:val="54"/>
        </w:numPr>
      </w:pPr>
      <w:r w:rsidRPr="000F39AE">
        <w:rPr>
          <w:b/>
          <w:bCs/>
        </w:rPr>
        <w:t>브랜드/리테일</w:t>
      </w:r>
      <w:r w:rsidRPr="000F39AE">
        <w:t>: 자사 브랜드로 유통 → 휠라, F&amp;F, LF</w:t>
      </w:r>
    </w:p>
    <w:p w14:paraId="18B48095" w14:textId="77777777" w:rsidR="000F39AE" w:rsidRPr="000F39AE" w:rsidRDefault="00000000" w:rsidP="000F39AE">
      <w:r>
        <w:pict w14:anchorId="1068AE81">
          <v:rect id="_x0000_i1085" style="width:0;height:1.5pt" o:hralign="center" o:hrstd="t" o:hr="t" fillcolor="#a0a0a0" stroked="f"/>
        </w:pict>
      </w:r>
    </w:p>
    <w:p w14:paraId="5FB59564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📊</w:t>
      </w:r>
      <w:r w:rsidRPr="000F39AE">
        <w:rPr>
          <w:b/>
          <w:bCs/>
        </w:rPr>
        <w:t xml:space="preserve"> 주요 재무 지표 기준</w:t>
      </w:r>
    </w:p>
    <w:p w14:paraId="5430FF2F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1. PER (주가수익비율)</w:t>
      </w:r>
    </w:p>
    <w:p w14:paraId="76BA9074" w14:textId="77777777" w:rsidR="000F39AE" w:rsidRPr="000F39AE" w:rsidRDefault="000F39AE">
      <w:pPr>
        <w:numPr>
          <w:ilvl w:val="0"/>
          <w:numId w:val="55"/>
        </w:numPr>
      </w:pPr>
      <w:r w:rsidRPr="000F39AE">
        <w:rPr>
          <w:b/>
          <w:bCs/>
        </w:rPr>
        <w:t>산업 평균</w:t>
      </w:r>
      <w:r w:rsidRPr="000F39AE">
        <w:t>:</w:t>
      </w:r>
    </w:p>
    <w:p w14:paraId="6E449EEF" w14:textId="77777777" w:rsidR="000F39AE" w:rsidRPr="000F39AE" w:rsidRDefault="000F39AE">
      <w:pPr>
        <w:numPr>
          <w:ilvl w:val="1"/>
          <w:numId w:val="55"/>
        </w:numPr>
      </w:pPr>
      <w:r w:rsidRPr="000F39AE">
        <w:rPr>
          <w:b/>
          <w:bCs/>
        </w:rPr>
        <w:t>OEM/ODM</w:t>
      </w:r>
      <w:r w:rsidRPr="000F39AE">
        <w:t>: 6~10배</w:t>
      </w:r>
    </w:p>
    <w:p w14:paraId="59922D22" w14:textId="77777777" w:rsidR="000F39AE" w:rsidRPr="000F39AE" w:rsidRDefault="000F39AE">
      <w:pPr>
        <w:numPr>
          <w:ilvl w:val="1"/>
          <w:numId w:val="55"/>
        </w:numPr>
      </w:pPr>
      <w:r w:rsidRPr="000F39AE">
        <w:rPr>
          <w:b/>
          <w:bCs/>
        </w:rPr>
        <w:t>브랜드/리테일</w:t>
      </w:r>
      <w:r w:rsidRPr="000F39AE">
        <w:t>: 10~20배</w:t>
      </w:r>
    </w:p>
    <w:p w14:paraId="57DA6A5C" w14:textId="77777777" w:rsidR="000F39AE" w:rsidRPr="000F39AE" w:rsidRDefault="000F39AE">
      <w:pPr>
        <w:numPr>
          <w:ilvl w:val="0"/>
          <w:numId w:val="55"/>
        </w:numPr>
      </w:pPr>
      <w:r w:rsidRPr="000F39AE">
        <w:t>브랜드 기업은 성장 기대 반영돼 PER이 높고,</w:t>
      </w:r>
      <w:r w:rsidRPr="000F39AE">
        <w:br/>
        <w:t xml:space="preserve">OEM은 </w:t>
      </w:r>
      <w:r w:rsidRPr="000F39AE">
        <w:rPr>
          <w:b/>
          <w:bCs/>
        </w:rPr>
        <w:t>박리다매 구조</w:t>
      </w:r>
      <w:r w:rsidRPr="000F39AE">
        <w:t>라 PER이 낮아.</w:t>
      </w:r>
    </w:p>
    <w:p w14:paraId="712F32AC" w14:textId="77777777" w:rsidR="000F39AE" w:rsidRPr="000F39AE" w:rsidRDefault="00000000" w:rsidP="000F39AE">
      <w:r>
        <w:pict w14:anchorId="1AFB3CD8">
          <v:rect id="_x0000_i1086" style="width:0;height:1.5pt" o:hralign="center" o:hrstd="t" o:hr="t" fillcolor="#a0a0a0" stroked="f"/>
        </w:pict>
      </w:r>
    </w:p>
    <w:p w14:paraId="3AB7D5DD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2. ROE (자기자본이익률)</w:t>
      </w:r>
    </w:p>
    <w:p w14:paraId="39944FFC" w14:textId="77777777" w:rsidR="000F39AE" w:rsidRPr="000F39AE" w:rsidRDefault="000F39AE">
      <w:pPr>
        <w:numPr>
          <w:ilvl w:val="0"/>
          <w:numId w:val="56"/>
        </w:numPr>
      </w:pPr>
      <w:r w:rsidRPr="000F39AE">
        <w:rPr>
          <w:b/>
          <w:bCs/>
        </w:rPr>
        <w:t>OEM</w:t>
      </w:r>
      <w:r w:rsidRPr="000F39AE">
        <w:t xml:space="preserve">: </w:t>
      </w:r>
      <w:r w:rsidRPr="000F39AE">
        <w:rPr>
          <w:b/>
          <w:bCs/>
        </w:rPr>
        <w:t>5~10%</w:t>
      </w:r>
      <w:r w:rsidRPr="000F39AE">
        <w:t xml:space="preserve"> 수준</w:t>
      </w:r>
    </w:p>
    <w:p w14:paraId="09CD4214" w14:textId="77777777" w:rsidR="000F39AE" w:rsidRPr="000F39AE" w:rsidRDefault="000F39AE">
      <w:pPr>
        <w:numPr>
          <w:ilvl w:val="0"/>
          <w:numId w:val="56"/>
        </w:numPr>
      </w:pPr>
      <w:r w:rsidRPr="000F39AE">
        <w:rPr>
          <w:b/>
          <w:bCs/>
        </w:rPr>
        <w:t>브랜드/리테일</w:t>
      </w:r>
      <w:r w:rsidRPr="000F39AE">
        <w:t xml:space="preserve">: </w:t>
      </w:r>
      <w:r w:rsidRPr="000F39AE">
        <w:rPr>
          <w:b/>
          <w:bCs/>
        </w:rPr>
        <w:t>15% 이상도 가능</w:t>
      </w:r>
    </w:p>
    <w:p w14:paraId="226CB057" w14:textId="77777777" w:rsidR="000F39AE" w:rsidRPr="000F39AE" w:rsidRDefault="000F39AE">
      <w:pPr>
        <w:numPr>
          <w:ilvl w:val="0"/>
          <w:numId w:val="56"/>
        </w:numPr>
      </w:pPr>
      <w:r w:rsidRPr="000F39AE">
        <w:lastRenderedPageBreak/>
        <w:t>소비자에게 직접 파는 구조가 마진율과 ROE를 올리는 핵심이야.</w:t>
      </w:r>
    </w:p>
    <w:p w14:paraId="3EB5C07D" w14:textId="77777777" w:rsidR="000F39AE" w:rsidRPr="000F39AE" w:rsidRDefault="00000000" w:rsidP="000F39AE">
      <w:r>
        <w:pict w14:anchorId="3359E3DD">
          <v:rect id="_x0000_i1087" style="width:0;height:1.5pt" o:hralign="center" o:hrstd="t" o:hr="t" fillcolor="#a0a0a0" stroked="f"/>
        </w:pict>
      </w:r>
    </w:p>
    <w:p w14:paraId="5DA64ECE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3. PBR (주가순자산비율)</w:t>
      </w:r>
    </w:p>
    <w:p w14:paraId="502A150B" w14:textId="77777777" w:rsidR="000F39AE" w:rsidRPr="000F39AE" w:rsidRDefault="000F39AE">
      <w:pPr>
        <w:numPr>
          <w:ilvl w:val="0"/>
          <w:numId w:val="57"/>
        </w:numPr>
      </w:pPr>
      <w:r w:rsidRPr="000F39AE">
        <w:rPr>
          <w:b/>
          <w:bCs/>
        </w:rPr>
        <w:t>산업 평균</w:t>
      </w:r>
      <w:r w:rsidRPr="000F39AE">
        <w:t xml:space="preserve">: </w:t>
      </w:r>
      <w:r w:rsidRPr="000F39AE">
        <w:rPr>
          <w:b/>
          <w:bCs/>
        </w:rPr>
        <w:t>0.6~2배</w:t>
      </w:r>
      <w:r w:rsidRPr="000F39AE">
        <w:t>, 브랜드 기업은 더 높게 평가</w:t>
      </w:r>
    </w:p>
    <w:p w14:paraId="79762986" w14:textId="77777777" w:rsidR="000F39AE" w:rsidRPr="000F39AE" w:rsidRDefault="000F39AE">
      <w:pPr>
        <w:numPr>
          <w:ilvl w:val="0"/>
          <w:numId w:val="57"/>
        </w:numPr>
      </w:pPr>
      <w:r w:rsidRPr="000F39AE">
        <w:t xml:space="preserve">특히 F&amp;F, 휠라 같은 회사는 </w:t>
      </w:r>
      <w:r w:rsidRPr="000F39AE">
        <w:rPr>
          <w:b/>
          <w:bCs/>
        </w:rPr>
        <w:t>자산보다 브랜드 가치로 평가</w:t>
      </w:r>
      <w:r w:rsidRPr="000F39AE">
        <w:t>받지</w:t>
      </w:r>
    </w:p>
    <w:p w14:paraId="4523F46A" w14:textId="77777777" w:rsidR="000F39AE" w:rsidRPr="000F39AE" w:rsidRDefault="000F39AE" w:rsidP="000F39AE">
      <w:r w:rsidRPr="000F39AE">
        <w:rPr>
          <w:b/>
          <w:bCs/>
        </w:rPr>
        <w:t>“Intangible assets are often more valuable than factories.”</w:t>
      </w:r>
      <w:r w:rsidRPr="000F39AE">
        <w:br/>
        <w:t>눈에 안 보이는 브랜드가, 기계보다 훨씬 비싼 세상이지.</w:t>
      </w:r>
    </w:p>
    <w:p w14:paraId="0F644E5E" w14:textId="77777777" w:rsidR="000F39AE" w:rsidRPr="000F39AE" w:rsidRDefault="00000000" w:rsidP="000F39AE">
      <w:r>
        <w:pict w14:anchorId="1A87745F">
          <v:rect id="_x0000_i1088" style="width:0;height:1.5pt" o:hralign="center" o:hrstd="t" o:hr="t" fillcolor="#a0a0a0" stroked="f"/>
        </w:pict>
      </w:r>
    </w:p>
    <w:p w14:paraId="161F270C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4. 부채비율</w:t>
      </w:r>
    </w:p>
    <w:p w14:paraId="4429A1FE" w14:textId="77777777" w:rsidR="000F39AE" w:rsidRPr="000F39AE" w:rsidRDefault="000F39AE">
      <w:pPr>
        <w:numPr>
          <w:ilvl w:val="0"/>
          <w:numId w:val="58"/>
        </w:numPr>
      </w:pPr>
      <w:r w:rsidRPr="000F39AE">
        <w:rPr>
          <w:b/>
          <w:bCs/>
        </w:rPr>
        <w:t>산업 평균</w:t>
      </w:r>
      <w:r w:rsidRPr="000F39AE">
        <w:t xml:space="preserve">: </w:t>
      </w:r>
      <w:r w:rsidRPr="000F39AE">
        <w:rPr>
          <w:b/>
          <w:bCs/>
        </w:rPr>
        <w:t>50~150%</w:t>
      </w:r>
    </w:p>
    <w:p w14:paraId="0C3874AE" w14:textId="77777777" w:rsidR="000F39AE" w:rsidRPr="000F39AE" w:rsidRDefault="000F39AE">
      <w:pPr>
        <w:numPr>
          <w:ilvl w:val="0"/>
          <w:numId w:val="58"/>
        </w:numPr>
      </w:pPr>
      <w:r w:rsidRPr="000F39AE">
        <w:t xml:space="preserve">외형은 안정적이지만, </w:t>
      </w:r>
      <w:r w:rsidRPr="000F39AE">
        <w:rPr>
          <w:b/>
          <w:bCs/>
        </w:rPr>
        <w:t>재고자산과 단기운전자본 비중</w:t>
      </w:r>
      <w:r w:rsidRPr="000F39AE">
        <w:t>이 크니까</w:t>
      </w:r>
      <w:r w:rsidRPr="000F39AE">
        <w:br/>
        <w:t>유동비율과 현금흐름까지 함께 봐야 해.</w:t>
      </w:r>
    </w:p>
    <w:p w14:paraId="6CE0DDCC" w14:textId="77777777" w:rsidR="000F39AE" w:rsidRPr="000F39AE" w:rsidRDefault="00000000" w:rsidP="000F39AE">
      <w:r>
        <w:pict w14:anchorId="5988273E">
          <v:rect id="_x0000_i1089" style="width:0;height:1.5pt" o:hralign="center" o:hrstd="t" o:hr="t" fillcolor="#a0a0a0" stroked="f"/>
        </w:pict>
      </w:r>
    </w:p>
    <w:p w14:paraId="09A9C9DB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5. 영업이익률</w:t>
      </w:r>
    </w:p>
    <w:p w14:paraId="51B19C04" w14:textId="77777777" w:rsidR="000F39AE" w:rsidRPr="000F39AE" w:rsidRDefault="000F39AE">
      <w:pPr>
        <w:numPr>
          <w:ilvl w:val="0"/>
          <w:numId w:val="59"/>
        </w:numPr>
      </w:pPr>
      <w:r w:rsidRPr="000F39AE">
        <w:rPr>
          <w:b/>
          <w:bCs/>
        </w:rPr>
        <w:t>OEM</w:t>
      </w:r>
      <w:r w:rsidRPr="000F39AE">
        <w:t xml:space="preserve">: </w:t>
      </w:r>
      <w:r w:rsidRPr="000F39AE">
        <w:rPr>
          <w:b/>
          <w:bCs/>
        </w:rPr>
        <w:t>3~8%</w:t>
      </w:r>
    </w:p>
    <w:p w14:paraId="25BB2DE8" w14:textId="77777777" w:rsidR="000F39AE" w:rsidRPr="000F39AE" w:rsidRDefault="000F39AE">
      <w:pPr>
        <w:numPr>
          <w:ilvl w:val="0"/>
          <w:numId w:val="59"/>
        </w:numPr>
      </w:pPr>
      <w:r w:rsidRPr="000F39AE">
        <w:rPr>
          <w:b/>
          <w:bCs/>
        </w:rPr>
        <w:t>브랜드</w:t>
      </w:r>
      <w:r w:rsidRPr="000F39AE">
        <w:t xml:space="preserve">: </w:t>
      </w:r>
      <w:r w:rsidRPr="000F39AE">
        <w:rPr>
          <w:b/>
          <w:bCs/>
        </w:rPr>
        <w:t>10~25%</w:t>
      </w:r>
      <w:r w:rsidRPr="000F39AE">
        <w:t>, 고가 브랜드일수록 높아</w:t>
      </w:r>
    </w:p>
    <w:p w14:paraId="18DCD8B4" w14:textId="77777777" w:rsidR="000F39AE" w:rsidRPr="000F39AE" w:rsidRDefault="000F39AE">
      <w:pPr>
        <w:numPr>
          <w:ilvl w:val="0"/>
          <w:numId w:val="59"/>
        </w:numPr>
      </w:pPr>
      <w:r w:rsidRPr="000F39AE">
        <w:t xml:space="preserve">특히 해외 직진출 브랜드는 </w:t>
      </w:r>
      <w:r w:rsidRPr="000F39AE">
        <w:rPr>
          <w:b/>
          <w:bCs/>
        </w:rPr>
        <w:t>로열티·라이선스 수익</w:t>
      </w:r>
      <w:r w:rsidRPr="000F39AE">
        <w:t>으로 마진 개선 가능</w:t>
      </w:r>
    </w:p>
    <w:p w14:paraId="6B722670" w14:textId="77777777" w:rsidR="000F39AE" w:rsidRPr="000F39AE" w:rsidRDefault="00000000" w:rsidP="000F39AE">
      <w:r>
        <w:pict w14:anchorId="57566158">
          <v:rect id="_x0000_i1090" style="width:0;height:1.5pt" o:hralign="center" o:hrstd="t" o:hr="t" fillcolor="#a0a0a0" stroked="f"/>
        </w:pict>
      </w:r>
    </w:p>
    <w:p w14:paraId="1539879B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🔍</w:t>
      </w:r>
      <w:r w:rsidRPr="000F39AE">
        <w:rPr>
          <w:b/>
          <w:bCs/>
        </w:rPr>
        <w:t xml:space="preserve"> 섬유·의류 업종에서 꼭 봐야 할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486"/>
      </w:tblGrid>
      <w:tr w:rsidR="000F39AE" w:rsidRPr="000F39AE" w14:paraId="1991CE95" w14:textId="77777777" w:rsidTr="000F3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414F5" w14:textId="77777777" w:rsidR="000F39AE" w:rsidRPr="000F39AE" w:rsidRDefault="000F39AE" w:rsidP="000F39AE">
            <w:pPr>
              <w:rPr>
                <w:b/>
                <w:bCs/>
              </w:rPr>
            </w:pPr>
            <w:r w:rsidRPr="000F39A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C74D811" w14:textId="77777777" w:rsidR="000F39AE" w:rsidRPr="000F39AE" w:rsidRDefault="000F39AE" w:rsidP="000F39AE">
            <w:pPr>
              <w:rPr>
                <w:b/>
                <w:bCs/>
              </w:rPr>
            </w:pPr>
            <w:r w:rsidRPr="000F39AE">
              <w:rPr>
                <w:b/>
                <w:bCs/>
              </w:rPr>
              <w:t>설명</w:t>
            </w:r>
          </w:p>
        </w:tc>
      </w:tr>
      <w:tr w:rsidR="000F39AE" w:rsidRPr="000F39AE" w14:paraId="515D27E8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EBC5" w14:textId="77777777" w:rsidR="000F39AE" w:rsidRPr="000F39AE" w:rsidRDefault="000F39AE" w:rsidP="000F39AE">
            <w:r w:rsidRPr="000F39AE">
              <w:rPr>
                <w:b/>
                <w:bCs/>
              </w:rPr>
              <w:t>재고회전율</w:t>
            </w:r>
          </w:p>
        </w:tc>
        <w:tc>
          <w:tcPr>
            <w:tcW w:w="0" w:type="auto"/>
            <w:vAlign w:val="center"/>
            <w:hideMark/>
          </w:tcPr>
          <w:p w14:paraId="16979C8A" w14:textId="77777777" w:rsidR="000F39AE" w:rsidRPr="000F39AE" w:rsidRDefault="000F39AE" w:rsidP="000F39AE">
            <w:r w:rsidRPr="000F39AE">
              <w:t>시즌 놓치면 바로 적자. 회전율 높고 재고 낮은 구조가 건강한 회사야</w:t>
            </w:r>
          </w:p>
        </w:tc>
      </w:tr>
      <w:tr w:rsidR="000F39AE" w:rsidRPr="000F39AE" w14:paraId="2CD656D2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DDF2" w14:textId="77777777" w:rsidR="000F39AE" w:rsidRPr="000F39AE" w:rsidRDefault="000F39AE" w:rsidP="000F39AE">
            <w:r w:rsidRPr="000F39AE">
              <w:rPr>
                <w:b/>
                <w:bCs/>
              </w:rPr>
              <w:t>브랜드 가치</w:t>
            </w:r>
          </w:p>
        </w:tc>
        <w:tc>
          <w:tcPr>
            <w:tcW w:w="0" w:type="auto"/>
            <w:vAlign w:val="center"/>
            <w:hideMark/>
          </w:tcPr>
          <w:p w14:paraId="50DF97FB" w14:textId="77777777" w:rsidR="000F39AE" w:rsidRPr="000F39AE" w:rsidRDefault="000F39AE" w:rsidP="000F39AE">
            <w:r w:rsidRPr="000F39AE">
              <w:t>F&amp;F(디스커버리), 휠라처럼 브랜드 IP 가진 회사가 높은 밸류 받음</w:t>
            </w:r>
          </w:p>
        </w:tc>
      </w:tr>
      <w:tr w:rsidR="000F39AE" w:rsidRPr="000F39AE" w14:paraId="5C7792B1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D7993" w14:textId="77777777" w:rsidR="000F39AE" w:rsidRPr="000F39AE" w:rsidRDefault="000F39AE" w:rsidP="000F39AE">
            <w:r w:rsidRPr="000F39AE">
              <w:rPr>
                <w:b/>
                <w:bCs/>
              </w:rPr>
              <w:t>수출 OEM 비중</w:t>
            </w:r>
          </w:p>
        </w:tc>
        <w:tc>
          <w:tcPr>
            <w:tcW w:w="0" w:type="auto"/>
            <w:vAlign w:val="center"/>
            <w:hideMark/>
          </w:tcPr>
          <w:p w14:paraId="26BDDA97" w14:textId="77777777" w:rsidR="000F39AE" w:rsidRPr="000F39AE" w:rsidRDefault="000F39AE" w:rsidP="000F39AE">
            <w:r w:rsidRPr="000F39AE">
              <w:t>한세실업, 영원무역은 글로벌 수요와 환율에 영향 큼</w:t>
            </w:r>
          </w:p>
        </w:tc>
      </w:tr>
      <w:tr w:rsidR="000F39AE" w:rsidRPr="000F39AE" w14:paraId="59B3F4DE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38736" w14:textId="77777777" w:rsidR="000F39AE" w:rsidRPr="000F39AE" w:rsidRDefault="000F39AE" w:rsidP="000F39AE">
            <w:r w:rsidRPr="000F39AE">
              <w:rPr>
                <w:b/>
                <w:bCs/>
              </w:rPr>
              <w:lastRenderedPageBreak/>
              <w:t>의류 트렌드 민감도</w:t>
            </w:r>
          </w:p>
        </w:tc>
        <w:tc>
          <w:tcPr>
            <w:tcW w:w="0" w:type="auto"/>
            <w:vAlign w:val="center"/>
            <w:hideMark/>
          </w:tcPr>
          <w:p w14:paraId="23A70693" w14:textId="77777777" w:rsidR="000F39AE" w:rsidRPr="000F39AE" w:rsidRDefault="000F39AE" w:rsidP="000F39AE">
            <w:r w:rsidRPr="000F39AE">
              <w:t>자사 브랜드는 유행 타니까 제품 개발 역량이 중요</w:t>
            </w:r>
          </w:p>
        </w:tc>
      </w:tr>
      <w:tr w:rsidR="000F39AE" w:rsidRPr="000F39AE" w14:paraId="31C5B070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BCB7" w14:textId="77777777" w:rsidR="000F39AE" w:rsidRPr="000F39AE" w:rsidRDefault="000F39AE" w:rsidP="000F39AE">
            <w:r w:rsidRPr="000F39AE">
              <w:rPr>
                <w:b/>
                <w:bCs/>
              </w:rPr>
              <w:t>온라인/디지털 채널 역량</w:t>
            </w:r>
          </w:p>
        </w:tc>
        <w:tc>
          <w:tcPr>
            <w:tcW w:w="0" w:type="auto"/>
            <w:vAlign w:val="center"/>
            <w:hideMark/>
          </w:tcPr>
          <w:p w14:paraId="27E5B10B" w14:textId="77777777" w:rsidR="000F39AE" w:rsidRPr="000F39AE" w:rsidRDefault="000F39AE" w:rsidP="000F39AE">
            <w:r w:rsidRPr="000F39AE">
              <w:t>오프라인만 고집하면 도태됨. 무신사, 자사몰, SNS 마케팅 필수</w:t>
            </w:r>
          </w:p>
        </w:tc>
      </w:tr>
      <w:tr w:rsidR="000F39AE" w:rsidRPr="000F39AE" w14:paraId="5178AEEE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906F" w14:textId="77777777" w:rsidR="000F39AE" w:rsidRPr="000F39AE" w:rsidRDefault="000F39AE" w:rsidP="000F39AE">
            <w:r w:rsidRPr="000F39AE">
              <w:rPr>
                <w:b/>
                <w:bCs/>
              </w:rPr>
              <w:t>리오프닝·소비 경기 민감도</w:t>
            </w:r>
          </w:p>
        </w:tc>
        <w:tc>
          <w:tcPr>
            <w:tcW w:w="0" w:type="auto"/>
            <w:vAlign w:val="center"/>
            <w:hideMark/>
          </w:tcPr>
          <w:p w14:paraId="31C79A56" w14:textId="77777777" w:rsidR="000F39AE" w:rsidRPr="000F39AE" w:rsidRDefault="000F39AE" w:rsidP="000F39AE">
            <w:r w:rsidRPr="000F39AE">
              <w:t>소비심리 회복기엔 반등 크고, 불황엔 먼저 꺾임</w:t>
            </w:r>
          </w:p>
        </w:tc>
      </w:tr>
    </w:tbl>
    <w:p w14:paraId="1DDBCA90" w14:textId="77777777" w:rsidR="000F39AE" w:rsidRPr="000F39AE" w:rsidRDefault="00000000" w:rsidP="000F39AE">
      <w:r>
        <w:pict w14:anchorId="27E1556C">
          <v:rect id="_x0000_i1091" style="width:0;height:1.5pt" o:hralign="center" o:hrstd="t" o:hr="t" fillcolor="#a0a0a0" stroked="f"/>
        </w:pict>
      </w:r>
    </w:p>
    <w:p w14:paraId="13F6B195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✅</w:t>
      </w:r>
      <w:r w:rsidRPr="000F39AE">
        <w:rPr>
          <w:b/>
          <w:bCs/>
        </w:rPr>
        <w:t xml:space="preserve"> 좋은 섬유·의류 기업의 조건</w:t>
      </w:r>
    </w:p>
    <w:p w14:paraId="7A076E9A" w14:textId="77777777" w:rsidR="000F39AE" w:rsidRPr="000F39AE" w:rsidRDefault="000F39AE">
      <w:pPr>
        <w:numPr>
          <w:ilvl w:val="0"/>
          <w:numId w:val="60"/>
        </w:numPr>
      </w:pPr>
      <w:r w:rsidRPr="000F39AE">
        <w:rPr>
          <w:b/>
          <w:bCs/>
        </w:rPr>
        <w:t>브랜드를 보유하고 직접 판매 채널 확보한 기업</w:t>
      </w:r>
    </w:p>
    <w:p w14:paraId="0A2B031C" w14:textId="77777777" w:rsidR="000F39AE" w:rsidRPr="000F39AE" w:rsidRDefault="000F39AE">
      <w:pPr>
        <w:numPr>
          <w:ilvl w:val="0"/>
          <w:numId w:val="60"/>
        </w:numPr>
      </w:pPr>
      <w:r w:rsidRPr="000F39AE">
        <w:rPr>
          <w:b/>
          <w:bCs/>
        </w:rPr>
        <w:t>해외 매출 비중 높은 OEM 기업 중 환율수혜</w:t>
      </w:r>
      <w:r w:rsidRPr="000F39AE">
        <w:t xml:space="preserve"> 받는 구조</w:t>
      </w:r>
    </w:p>
    <w:p w14:paraId="2F22F1B6" w14:textId="77777777" w:rsidR="000F39AE" w:rsidRPr="000F39AE" w:rsidRDefault="000F39AE">
      <w:pPr>
        <w:numPr>
          <w:ilvl w:val="0"/>
          <w:numId w:val="60"/>
        </w:numPr>
      </w:pPr>
      <w:r w:rsidRPr="000F39AE">
        <w:rPr>
          <w:b/>
          <w:bCs/>
        </w:rPr>
        <w:t>재고 관리 능력 뛰어나고, 회전율 높은 회사</w:t>
      </w:r>
    </w:p>
    <w:p w14:paraId="6A9F90DB" w14:textId="77777777" w:rsidR="000F39AE" w:rsidRPr="000F39AE" w:rsidRDefault="000F39AE">
      <w:pPr>
        <w:numPr>
          <w:ilvl w:val="0"/>
          <w:numId w:val="60"/>
        </w:numPr>
      </w:pPr>
      <w:r w:rsidRPr="000F39AE">
        <w:rPr>
          <w:b/>
          <w:bCs/>
        </w:rPr>
        <w:t>온라인·모바일 채널 강화 및 해외 직판 중인 곳</w:t>
      </w:r>
    </w:p>
    <w:p w14:paraId="0685152D" w14:textId="77777777" w:rsidR="000F39AE" w:rsidRPr="000F39AE" w:rsidRDefault="000F39AE">
      <w:pPr>
        <w:numPr>
          <w:ilvl w:val="0"/>
          <w:numId w:val="60"/>
        </w:numPr>
      </w:pPr>
      <w:r w:rsidRPr="000F39AE">
        <w:rPr>
          <w:b/>
          <w:bCs/>
        </w:rPr>
        <w:t>라이선스/IP 기반 수익 창출 가능 기업</w:t>
      </w:r>
    </w:p>
    <w:p w14:paraId="1574E97F" w14:textId="77777777" w:rsidR="000F39AE" w:rsidRPr="000F39AE" w:rsidRDefault="000F39AE" w:rsidP="000F39AE"/>
    <w:p w14:paraId="6A5E7E17" w14:textId="77777777" w:rsidR="000F39AE" w:rsidRPr="000F39AE" w:rsidRDefault="000F39AE">
      <w:pPr>
        <w:pStyle w:val="a6"/>
        <w:widowControl/>
        <w:numPr>
          <w:ilvl w:val="0"/>
          <w:numId w:val="60"/>
        </w:numPr>
        <w:wordWrap/>
        <w:autoSpaceDE/>
        <w:autoSpaceDN/>
        <w:spacing w:beforeAutospacing="1" w:after="100" w:afterAutospacing="1"/>
        <w:ind w:right="720"/>
        <w:rPr>
          <w:rFonts w:ascii="굴림" w:eastAsia="굴림" w:hAnsi="굴림" w:cs="굴림"/>
          <w:kern w:val="0"/>
          <w:sz w:val="24"/>
          <w14:ligatures w14:val="none"/>
        </w:rPr>
      </w:pP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t>“패션은 유행을 따라가지만, 투자자는 구조를 따라가야 한다.”</w:t>
      </w:r>
    </w:p>
    <w:p w14:paraId="4618169D" w14:textId="77777777" w:rsidR="000F39AE" w:rsidRPr="000F39AE" w:rsidRDefault="000F39AE">
      <w:pPr>
        <w:pStyle w:val="a6"/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F39AE">
        <w:rPr>
          <w:rFonts w:ascii="굴림" w:eastAsia="굴림" w:hAnsi="굴림" w:cs="굴림"/>
          <w:kern w:val="0"/>
          <w:sz w:val="24"/>
          <w14:ligatures w14:val="none"/>
        </w:rPr>
        <w:t>섬유·의류 업종은 겉으론 화려하지만,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br/>
      </w: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t>① 브랜드/IP 유무,</w:t>
      </w: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br/>
        <w:t>② 재고 회전율,</w:t>
      </w:r>
      <w:r w:rsidRPr="000F39AE">
        <w:rPr>
          <w:rFonts w:ascii="굴림" w:eastAsia="굴림" w:hAnsi="굴림" w:cs="굴림"/>
          <w:b/>
          <w:bCs/>
          <w:kern w:val="0"/>
          <w:sz w:val="24"/>
          <w14:ligatures w14:val="none"/>
        </w:rPr>
        <w:br/>
        <w:t>③ 유통 채널 경쟁력</w:t>
      </w:r>
      <w:r w:rsidRPr="000F39AE">
        <w:rPr>
          <w:rFonts w:ascii="굴림" w:eastAsia="굴림" w:hAnsi="굴림" w:cs="굴림"/>
          <w:kern w:val="0"/>
          <w:sz w:val="24"/>
          <w14:ligatures w14:val="none"/>
        </w:rPr>
        <w:br/>
        <w:t>이 세 가지가 투자 판단의 핵심이야.</w:t>
      </w:r>
    </w:p>
    <w:p w14:paraId="65EB0638" w14:textId="77777777" w:rsidR="000F39AE" w:rsidRDefault="000F39AE" w:rsidP="000F39AE"/>
    <w:p w14:paraId="1ED66DCF" w14:textId="01AE36A3" w:rsidR="00F11FFF" w:rsidRPr="001F282F" w:rsidRDefault="001F282F" w:rsidP="000F39AE">
      <w:pPr>
        <w:rPr>
          <w:b/>
          <w:bCs/>
        </w:rPr>
      </w:pPr>
      <w:r>
        <w:rPr>
          <w:rFonts w:hint="eastAsia"/>
          <w:b/>
          <w:bCs/>
        </w:rPr>
        <w:t xml:space="preserve">/ </w:t>
      </w:r>
      <w:r w:rsidRPr="001F282F">
        <w:rPr>
          <w:rFonts w:hint="eastAsia"/>
          <w:b/>
          <w:bCs/>
        </w:rPr>
        <w:t>식음료</w:t>
      </w:r>
      <w:r w:rsidRPr="001F282F">
        <w:rPr>
          <w:b/>
          <w:bCs/>
        </w:rPr>
        <w:t>·</w:t>
      </w:r>
      <w:r w:rsidRPr="001F282F">
        <w:rPr>
          <w:rFonts w:hint="eastAsia"/>
          <w:b/>
          <w:bCs/>
        </w:rPr>
        <w:t>담배</w:t>
      </w:r>
    </w:p>
    <w:p w14:paraId="60FFFC41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🍞</w:t>
      </w:r>
      <w:r w:rsidRPr="000F39AE">
        <w:rPr>
          <w:b/>
          <w:bCs/>
        </w:rPr>
        <w:t xml:space="preserve"> 식음료·담배 산업 개요</w:t>
      </w:r>
    </w:p>
    <w:p w14:paraId="577D2613" w14:textId="77777777" w:rsidR="000F39AE" w:rsidRPr="000F39AE" w:rsidRDefault="000F39AE" w:rsidP="000F39AE">
      <w:r w:rsidRPr="000F39AE">
        <w:rPr>
          <w:b/>
          <w:bCs/>
        </w:rPr>
        <w:t>세부 산업 구성</w:t>
      </w:r>
      <w:r w:rsidRPr="000F39AE">
        <w:t>:</w:t>
      </w:r>
    </w:p>
    <w:p w14:paraId="772A8648" w14:textId="77777777" w:rsidR="000F39AE" w:rsidRPr="000F39AE" w:rsidRDefault="000F39AE">
      <w:pPr>
        <w:numPr>
          <w:ilvl w:val="0"/>
          <w:numId w:val="61"/>
        </w:numPr>
      </w:pPr>
      <w:r w:rsidRPr="000F39AE">
        <w:rPr>
          <w:b/>
          <w:bCs/>
        </w:rPr>
        <w:t>식품</w:t>
      </w:r>
      <w:r w:rsidRPr="000F39AE">
        <w:t>: 가공식품, 간편식, 유제품, 조미료, 냉동식품</w:t>
      </w:r>
    </w:p>
    <w:p w14:paraId="356E8120" w14:textId="77777777" w:rsidR="000F39AE" w:rsidRPr="000F39AE" w:rsidRDefault="000F39AE">
      <w:pPr>
        <w:numPr>
          <w:ilvl w:val="0"/>
          <w:numId w:val="61"/>
        </w:numPr>
      </w:pPr>
      <w:r w:rsidRPr="000F39AE">
        <w:rPr>
          <w:b/>
          <w:bCs/>
        </w:rPr>
        <w:t>음료</w:t>
      </w:r>
      <w:r w:rsidRPr="000F39AE">
        <w:t>: 탄산, 커피, 생수, 건강기능식품</w:t>
      </w:r>
    </w:p>
    <w:p w14:paraId="6B5C83F6" w14:textId="77777777" w:rsidR="000F39AE" w:rsidRPr="000F39AE" w:rsidRDefault="000F39AE">
      <w:pPr>
        <w:numPr>
          <w:ilvl w:val="0"/>
          <w:numId w:val="61"/>
        </w:numPr>
      </w:pPr>
      <w:r w:rsidRPr="000F39AE">
        <w:rPr>
          <w:b/>
          <w:bCs/>
        </w:rPr>
        <w:t>담배</w:t>
      </w:r>
      <w:r w:rsidRPr="000F39AE">
        <w:t>: 일반담배, 전자담배, 해외 수출 중심</w:t>
      </w:r>
    </w:p>
    <w:p w14:paraId="573F5E51" w14:textId="77777777" w:rsidR="000F39AE" w:rsidRPr="000F39AE" w:rsidRDefault="000F39AE" w:rsidP="000F39AE">
      <w:r w:rsidRPr="000F39AE">
        <w:rPr>
          <w:b/>
          <w:bCs/>
        </w:rPr>
        <w:lastRenderedPageBreak/>
        <w:t>공통점</w:t>
      </w:r>
      <w:r w:rsidRPr="000F39AE">
        <w:br/>
      </w:r>
      <w:r w:rsidRPr="000F39AE">
        <w:rPr>
          <w:rFonts w:ascii="Segoe UI Emoji" w:hAnsi="Segoe UI Emoji" w:cs="Segoe UI Emoji"/>
        </w:rPr>
        <w:t>✅</w:t>
      </w:r>
      <w:r w:rsidRPr="000F39AE">
        <w:t xml:space="preserve"> </w:t>
      </w:r>
      <w:r w:rsidRPr="000F39AE">
        <w:rPr>
          <w:b/>
          <w:bCs/>
        </w:rPr>
        <w:t>소비재 중에서도 반복성 강함</w:t>
      </w:r>
      <w:r w:rsidRPr="000F39AE">
        <w:br/>
      </w:r>
      <w:r w:rsidRPr="000F39AE">
        <w:rPr>
          <w:rFonts w:ascii="Segoe UI Emoji" w:hAnsi="Segoe UI Emoji" w:cs="Segoe UI Emoji"/>
        </w:rPr>
        <w:t>✅</w:t>
      </w:r>
      <w:r w:rsidRPr="000F39AE">
        <w:t xml:space="preserve"> </w:t>
      </w:r>
      <w:r w:rsidRPr="000F39AE">
        <w:rPr>
          <w:b/>
          <w:bCs/>
        </w:rPr>
        <w:t>브랜드 충성도가 수익성 결정</w:t>
      </w:r>
      <w:r w:rsidRPr="000F39AE">
        <w:br/>
      </w:r>
      <w:r w:rsidRPr="000F39AE">
        <w:rPr>
          <w:rFonts w:ascii="Segoe UI Emoji" w:hAnsi="Segoe UI Emoji" w:cs="Segoe UI Emoji"/>
        </w:rPr>
        <w:t>✅</w:t>
      </w:r>
      <w:r w:rsidRPr="000F39AE">
        <w:t xml:space="preserve"> </w:t>
      </w:r>
      <w:r w:rsidRPr="000F39AE">
        <w:rPr>
          <w:b/>
          <w:bCs/>
        </w:rPr>
        <w:t>원가 상승 시 가격 전가 여부가 핵심</w:t>
      </w:r>
    </w:p>
    <w:p w14:paraId="35121D46" w14:textId="77777777" w:rsidR="000F39AE" w:rsidRPr="000F39AE" w:rsidRDefault="00000000" w:rsidP="000F39AE">
      <w:r>
        <w:pict w14:anchorId="62A811C3">
          <v:rect id="_x0000_i1092" style="width:0;height:1.5pt" o:hralign="center" o:hrstd="t" o:hr="t" fillcolor="#a0a0a0" stroked="f"/>
        </w:pict>
      </w:r>
    </w:p>
    <w:p w14:paraId="12F9C3B9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📊</w:t>
      </w:r>
      <w:r w:rsidRPr="000F39AE">
        <w:rPr>
          <w:b/>
          <w:bCs/>
        </w:rPr>
        <w:t xml:space="preserve"> 주요 재무 지표 분석</w:t>
      </w:r>
    </w:p>
    <w:p w14:paraId="12D65A04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1. PER (주가수익비율)</w:t>
      </w:r>
    </w:p>
    <w:p w14:paraId="4447FBB5" w14:textId="77777777" w:rsidR="000F39AE" w:rsidRPr="000F39AE" w:rsidRDefault="000F39AE">
      <w:pPr>
        <w:numPr>
          <w:ilvl w:val="0"/>
          <w:numId w:val="62"/>
        </w:numPr>
      </w:pPr>
      <w:r w:rsidRPr="000F39AE">
        <w:rPr>
          <w:b/>
          <w:bCs/>
        </w:rPr>
        <w:t>산업 평균</w:t>
      </w:r>
      <w:r w:rsidRPr="000F39AE">
        <w:t>:</w:t>
      </w:r>
    </w:p>
    <w:p w14:paraId="189027B2" w14:textId="77777777" w:rsidR="000F39AE" w:rsidRPr="000F39AE" w:rsidRDefault="000F39AE">
      <w:pPr>
        <w:numPr>
          <w:ilvl w:val="1"/>
          <w:numId w:val="62"/>
        </w:numPr>
      </w:pPr>
      <w:r w:rsidRPr="000F39AE">
        <w:rPr>
          <w:b/>
          <w:bCs/>
        </w:rPr>
        <w:t>식품/음료</w:t>
      </w:r>
      <w:r w:rsidRPr="000F39AE">
        <w:t>: 12~20배</w:t>
      </w:r>
    </w:p>
    <w:p w14:paraId="6D4FA271" w14:textId="77777777" w:rsidR="000F39AE" w:rsidRPr="000F39AE" w:rsidRDefault="000F39AE">
      <w:pPr>
        <w:numPr>
          <w:ilvl w:val="1"/>
          <w:numId w:val="62"/>
        </w:numPr>
      </w:pPr>
      <w:r w:rsidRPr="000F39AE">
        <w:rPr>
          <w:b/>
          <w:bCs/>
        </w:rPr>
        <w:t>담배</w:t>
      </w:r>
      <w:r w:rsidRPr="000F39AE">
        <w:t>: 7~12배 (규제 리스크로 낮은 편)</w:t>
      </w:r>
    </w:p>
    <w:p w14:paraId="2317AD88" w14:textId="77777777" w:rsidR="000F39AE" w:rsidRPr="000F39AE" w:rsidRDefault="000F39AE" w:rsidP="000F39AE">
      <w:r w:rsidRPr="000F39AE">
        <w:t xml:space="preserve">→ 성장률보다 </w:t>
      </w:r>
      <w:r w:rsidRPr="000F39AE">
        <w:rPr>
          <w:b/>
          <w:bCs/>
        </w:rPr>
        <w:t>안정성·현금흐름 가치</w:t>
      </w:r>
      <w:r w:rsidRPr="000F39AE">
        <w:t>로 평가받는 경우 많음</w:t>
      </w:r>
    </w:p>
    <w:p w14:paraId="5E690436" w14:textId="77777777" w:rsidR="000F39AE" w:rsidRPr="000F39AE" w:rsidRDefault="00000000" w:rsidP="000F39AE">
      <w:r>
        <w:pict w14:anchorId="64BE455F">
          <v:rect id="_x0000_i1093" style="width:0;height:1.5pt" o:hralign="center" o:hrstd="t" o:hr="t" fillcolor="#a0a0a0" stroked="f"/>
        </w:pict>
      </w:r>
    </w:p>
    <w:p w14:paraId="7DD3623B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2. ROE (자기자본이익률)</w:t>
      </w:r>
    </w:p>
    <w:p w14:paraId="316C70BD" w14:textId="77777777" w:rsidR="000F39AE" w:rsidRPr="000F39AE" w:rsidRDefault="000F39AE">
      <w:pPr>
        <w:numPr>
          <w:ilvl w:val="0"/>
          <w:numId w:val="63"/>
        </w:numPr>
      </w:pPr>
      <w:r w:rsidRPr="000F39AE">
        <w:rPr>
          <w:b/>
          <w:bCs/>
        </w:rPr>
        <w:t>식품/음료</w:t>
      </w:r>
      <w:r w:rsidRPr="000F39AE">
        <w:t>: 10~15%</w:t>
      </w:r>
    </w:p>
    <w:p w14:paraId="282DCD84" w14:textId="77777777" w:rsidR="000F39AE" w:rsidRPr="000F39AE" w:rsidRDefault="000F39AE">
      <w:pPr>
        <w:numPr>
          <w:ilvl w:val="0"/>
          <w:numId w:val="63"/>
        </w:numPr>
      </w:pPr>
      <w:r w:rsidRPr="000F39AE">
        <w:rPr>
          <w:b/>
          <w:bCs/>
        </w:rPr>
        <w:t>담배</w:t>
      </w:r>
      <w:r w:rsidRPr="000F39AE">
        <w:t>: 15~30% (고정비 적고 마진률 높음)</w:t>
      </w:r>
    </w:p>
    <w:p w14:paraId="0032060B" w14:textId="77777777" w:rsidR="000F39AE" w:rsidRPr="000F39AE" w:rsidRDefault="000F39AE" w:rsidP="000F39AE">
      <w:r w:rsidRPr="000F39AE">
        <w:t xml:space="preserve">→ 고ROE 구조가 가능하지만, </w:t>
      </w:r>
      <w:r w:rsidRPr="000F39AE">
        <w:rPr>
          <w:b/>
          <w:bCs/>
        </w:rPr>
        <w:t>브랜드 파워가 핵심</w:t>
      </w:r>
    </w:p>
    <w:p w14:paraId="1A1E733E" w14:textId="77777777" w:rsidR="000F39AE" w:rsidRPr="000F39AE" w:rsidRDefault="000F39AE" w:rsidP="000F39AE">
      <w:r w:rsidRPr="000F39AE">
        <w:t>“A great brand is like a license to print money.”</w:t>
      </w:r>
    </w:p>
    <w:p w14:paraId="1D37E18D" w14:textId="77777777" w:rsidR="000F39AE" w:rsidRPr="000F39AE" w:rsidRDefault="000F39AE">
      <w:pPr>
        <w:numPr>
          <w:ilvl w:val="0"/>
          <w:numId w:val="64"/>
        </w:numPr>
      </w:pPr>
      <w:r w:rsidRPr="000F39AE">
        <w:t>브랜드만 강하면 마진은 지켜지고, 고객은 빠져나가지 않아.</w:t>
      </w:r>
    </w:p>
    <w:p w14:paraId="03D49FC5" w14:textId="77777777" w:rsidR="000F39AE" w:rsidRPr="000F39AE" w:rsidRDefault="00000000" w:rsidP="000F39AE">
      <w:r>
        <w:pict w14:anchorId="72783E0D">
          <v:rect id="_x0000_i1094" style="width:0;height:1.5pt" o:hralign="center" o:hrstd="t" o:hr="t" fillcolor="#a0a0a0" stroked="f"/>
        </w:pict>
      </w:r>
    </w:p>
    <w:p w14:paraId="0F020171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3. PBR (주가순자산비율)</w:t>
      </w:r>
    </w:p>
    <w:p w14:paraId="5AFDFA5B" w14:textId="77777777" w:rsidR="000F39AE" w:rsidRPr="000F39AE" w:rsidRDefault="000F39AE">
      <w:pPr>
        <w:numPr>
          <w:ilvl w:val="0"/>
          <w:numId w:val="65"/>
        </w:numPr>
      </w:pPr>
      <w:r w:rsidRPr="000F39AE">
        <w:rPr>
          <w:b/>
          <w:bCs/>
        </w:rPr>
        <w:t>산업 평균</w:t>
      </w:r>
      <w:r w:rsidRPr="000F39AE">
        <w:t xml:space="preserve">: </w:t>
      </w:r>
      <w:r w:rsidRPr="000F39AE">
        <w:rPr>
          <w:b/>
          <w:bCs/>
        </w:rPr>
        <w:t>1~4배</w:t>
      </w:r>
    </w:p>
    <w:p w14:paraId="5C7A58A3" w14:textId="77777777" w:rsidR="000F39AE" w:rsidRPr="000F39AE" w:rsidRDefault="000F39AE">
      <w:pPr>
        <w:numPr>
          <w:ilvl w:val="0"/>
          <w:numId w:val="65"/>
        </w:numPr>
      </w:pPr>
      <w:r w:rsidRPr="000F39AE">
        <w:t xml:space="preserve">자산가치보다 </w:t>
      </w:r>
      <w:r w:rsidRPr="000F39AE">
        <w:rPr>
          <w:b/>
          <w:bCs/>
        </w:rPr>
        <w:t>브랜드/IP·현금흐름 가치로 평가</w:t>
      </w:r>
      <w:r w:rsidRPr="000F39AE">
        <w:t>받음</w:t>
      </w:r>
      <w:r w:rsidRPr="000F39AE">
        <w:br/>
        <w:t>→ PBR이 높아도 수익성이 높으면 정당화 가능</w:t>
      </w:r>
    </w:p>
    <w:p w14:paraId="5CA74E6A" w14:textId="77777777" w:rsidR="000F39AE" w:rsidRPr="000F39AE" w:rsidRDefault="00000000" w:rsidP="000F39AE">
      <w:r>
        <w:pict w14:anchorId="09F1722F">
          <v:rect id="_x0000_i1095" style="width:0;height:1.5pt" o:hralign="center" o:hrstd="t" o:hr="t" fillcolor="#a0a0a0" stroked="f"/>
        </w:pict>
      </w:r>
    </w:p>
    <w:p w14:paraId="19781340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4. 부채비율</w:t>
      </w:r>
    </w:p>
    <w:p w14:paraId="2E873074" w14:textId="77777777" w:rsidR="000F39AE" w:rsidRPr="000F39AE" w:rsidRDefault="000F39AE">
      <w:pPr>
        <w:numPr>
          <w:ilvl w:val="0"/>
          <w:numId w:val="66"/>
        </w:numPr>
      </w:pPr>
      <w:r w:rsidRPr="000F39AE">
        <w:rPr>
          <w:b/>
          <w:bCs/>
        </w:rPr>
        <w:t>산업 평균</w:t>
      </w:r>
      <w:r w:rsidRPr="000F39AE">
        <w:t xml:space="preserve">: </w:t>
      </w:r>
      <w:r w:rsidRPr="000F39AE">
        <w:rPr>
          <w:b/>
          <w:bCs/>
        </w:rPr>
        <w:t>50~150%</w:t>
      </w:r>
      <w:r w:rsidRPr="000F39AE">
        <w:t>, 재무구조 대체로 안정적</w:t>
      </w:r>
    </w:p>
    <w:p w14:paraId="135AA072" w14:textId="77777777" w:rsidR="000F39AE" w:rsidRPr="000F39AE" w:rsidRDefault="000F39AE">
      <w:pPr>
        <w:numPr>
          <w:ilvl w:val="0"/>
          <w:numId w:val="66"/>
        </w:numPr>
      </w:pPr>
      <w:r w:rsidRPr="000F39AE">
        <w:lastRenderedPageBreak/>
        <w:t xml:space="preserve">현금흐름이 좋아서 </w:t>
      </w:r>
      <w:r w:rsidRPr="000F39AE">
        <w:rPr>
          <w:b/>
          <w:bCs/>
        </w:rPr>
        <w:t>배당도 잘 주는 업종</w:t>
      </w:r>
    </w:p>
    <w:p w14:paraId="16C9E1C6" w14:textId="77777777" w:rsidR="000F39AE" w:rsidRPr="000F39AE" w:rsidRDefault="00000000" w:rsidP="000F39AE">
      <w:r>
        <w:pict w14:anchorId="0EB6397D">
          <v:rect id="_x0000_i1096" style="width:0;height:1.5pt" o:hralign="center" o:hrstd="t" o:hr="t" fillcolor="#a0a0a0" stroked="f"/>
        </w:pict>
      </w:r>
    </w:p>
    <w:p w14:paraId="59E730C9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5. 영업이익률</w:t>
      </w:r>
    </w:p>
    <w:p w14:paraId="15477048" w14:textId="77777777" w:rsidR="000F39AE" w:rsidRPr="000F39AE" w:rsidRDefault="000F39AE">
      <w:pPr>
        <w:numPr>
          <w:ilvl w:val="0"/>
          <w:numId w:val="67"/>
        </w:numPr>
      </w:pPr>
      <w:r w:rsidRPr="000F39AE">
        <w:rPr>
          <w:b/>
          <w:bCs/>
        </w:rPr>
        <w:t>식품</w:t>
      </w:r>
      <w:r w:rsidRPr="000F39AE">
        <w:t>: 5~10%</w:t>
      </w:r>
    </w:p>
    <w:p w14:paraId="70AB24CA" w14:textId="77777777" w:rsidR="000F39AE" w:rsidRPr="000F39AE" w:rsidRDefault="000F39AE">
      <w:pPr>
        <w:numPr>
          <w:ilvl w:val="0"/>
          <w:numId w:val="67"/>
        </w:numPr>
      </w:pPr>
      <w:r w:rsidRPr="000F39AE">
        <w:rPr>
          <w:b/>
          <w:bCs/>
        </w:rPr>
        <w:t>음료</w:t>
      </w:r>
      <w:r w:rsidRPr="000F39AE">
        <w:t>: 10~15%</w:t>
      </w:r>
    </w:p>
    <w:p w14:paraId="70AF40C8" w14:textId="77777777" w:rsidR="000F39AE" w:rsidRPr="000F39AE" w:rsidRDefault="000F39AE">
      <w:pPr>
        <w:numPr>
          <w:ilvl w:val="0"/>
          <w:numId w:val="67"/>
        </w:numPr>
      </w:pPr>
      <w:r w:rsidRPr="000F39AE">
        <w:rPr>
          <w:b/>
          <w:bCs/>
        </w:rPr>
        <w:t>담배</w:t>
      </w:r>
      <w:r w:rsidRPr="000F39AE">
        <w:t>: 20~40% (JT, 필립모리스처럼 원탑 기업은 훨씬 높음)</w:t>
      </w:r>
    </w:p>
    <w:p w14:paraId="0E552BF9" w14:textId="77777777" w:rsidR="000F39AE" w:rsidRPr="000F39AE" w:rsidRDefault="00000000" w:rsidP="000F39AE">
      <w:r>
        <w:pict w14:anchorId="7FC81DAA">
          <v:rect id="_x0000_i1097" style="width:0;height:1.5pt" o:hralign="center" o:hrstd="t" o:hr="t" fillcolor="#a0a0a0" stroked="f"/>
        </w:pict>
      </w:r>
    </w:p>
    <w:p w14:paraId="7484B7E9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🔍</w:t>
      </w:r>
      <w:r w:rsidRPr="000F39AE">
        <w:rPr>
          <w:b/>
          <w:bCs/>
        </w:rPr>
        <w:t xml:space="preserve"> 업종별 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8545"/>
      </w:tblGrid>
      <w:tr w:rsidR="000F39AE" w:rsidRPr="000F39AE" w14:paraId="56899AC8" w14:textId="77777777" w:rsidTr="000F3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05849" w14:textId="77777777" w:rsidR="000F39AE" w:rsidRPr="000F39AE" w:rsidRDefault="000F39AE" w:rsidP="000F39AE">
            <w:pPr>
              <w:rPr>
                <w:b/>
                <w:bCs/>
              </w:rPr>
            </w:pPr>
            <w:r w:rsidRPr="000F39AE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1697BF11" w14:textId="77777777" w:rsidR="000F39AE" w:rsidRPr="000F39AE" w:rsidRDefault="000F39AE" w:rsidP="000F39AE">
            <w:pPr>
              <w:rPr>
                <w:b/>
                <w:bCs/>
              </w:rPr>
            </w:pPr>
            <w:r w:rsidRPr="000F39AE">
              <w:rPr>
                <w:b/>
                <w:bCs/>
              </w:rPr>
              <w:t>체크 포인트</w:t>
            </w:r>
          </w:p>
        </w:tc>
      </w:tr>
      <w:tr w:rsidR="000F39AE" w:rsidRPr="000F39AE" w14:paraId="1747FB93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3DFEA" w14:textId="77777777" w:rsidR="000F39AE" w:rsidRPr="000F39AE" w:rsidRDefault="000F39AE" w:rsidP="000F39AE">
            <w:r w:rsidRPr="000F39AE">
              <w:rPr>
                <w:b/>
                <w:bCs/>
              </w:rPr>
              <w:t>식품</w:t>
            </w:r>
          </w:p>
        </w:tc>
        <w:tc>
          <w:tcPr>
            <w:tcW w:w="0" w:type="auto"/>
            <w:vAlign w:val="center"/>
            <w:hideMark/>
          </w:tcPr>
          <w:p w14:paraId="47B21E7A" w14:textId="77777777" w:rsidR="000F39AE" w:rsidRPr="000F39AE" w:rsidRDefault="000F39AE" w:rsidP="000F39AE">
            <w:r w:rsidRPr="000F39AE">
              <w:t>유통망(편의점, 대형마트, 온라인) 장악 여부 / 브랜드 충성도 / 원가(팜유, 밀가루 등) 전가 가능성</w:t>
            </w:r>
          </w:p>
        </w:tc>
      </w:tr>
      <w:tr w:rsidR="000F39AE" w:rsidRPr="000F39AE" w14:paraId="0CABCA57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AF44B" w14:textId="77777777" w:rsidR="000F39AE" w:rsidRPr="000F39AE" w:rsidRDefault="000F39AE" w:rsidP="000F39AE">
            <w:r w:rsidRPr="000F39AE">
              <w:rPr>
                <w:b/>
                <w:bCs/>
              </w:rPr>
              <w:t>음료</w:t>
            </w:r>
          </w:p>
        </w:tc>
        <w:tc>
          <w:tcPr>
            <w:tcW w:w="0" w:type="auto"/>
            <w:vAlign w:val="center"/>
            <w:hideMark/>
          </w:tcPr>
          <w:p w14:paraId="50CABC6F" w14:textId="77777777" w:rsidR="000F39AE" w:rsidRPr="000F39AE" w:rsidRDefault="000F39AE" w:rsidP="000F39AE">
            <w:r w:rsidRPr="000F39AE">
              <w:t>탄산/커피 시장 포화? 건강 기능성 제품 출시 여부 / 판매 단가 인상 여력</w:t>
            </w:r>
          </w:p>
        </w:tc>
      </w:tr>
      <w:tr w:rsidR="000F39AE" w:rsidRPr="000F39AE" w14:paraId="1C2C0A4E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212E" w14:textId="77777777" w:rsidR="000F39AE" w:rsidRPr="000F39AE" w:rsidRDefault="000F39AE" w:rsidP="000F39AE">
            <w:r w:rsidRPr="000F39AE">
              <w:rPr>
                <w:b/>
                <w:bCs/>
              </w:rPr>
              <w:t>담배</w:t>
            </w:r>
          </w:p>
        </w:tc>
        <w:tc>
          <w:tcPr>
            <w:tcW w:w="0" w:type="auto"/>
            <w:vAlign w:val="center"/>
            <w:hideMark/>
          </w:tcPr>
          <w:p w14:paraId="42CBB6AE" w14:textId="77777777" w:rsidR="000F39AE" w:rsidRPr="000F39AE" w:rsidRDefault="000F39AE" w:rsidP="000F39AE">
            <w:r w:rsidRPr="000F39AE">
              <w:t>국내 vs 해외 비중 / 전자담배 전환 속도 / 규제 대응 능력 / 브랜드 파워</w:t>
            </w:r>
          </w:p>
        </w:tc>
      </w:tr>
    </w:tbl>
    <w:p w14:paraId="609404B0" w14:textId="77777777" w:rsidR="000F39AE" w:rsidRPr="000F39AE" w:rsidRDefault="00000000" w:rsidP="000F39AE">
      <w:r>
        <w:pict w14:anchorId="3B26F7DF">
          <v:rect id="_x0000_i1098" style="width:0;height:1.5pt" o:hralign="center" o:hrstd="t" o:hr="t" fillcolor="#a0a0a0" stroked="f"/>
        </w:pict>
      </w:r>
    </w:p>
    <w:p w14:paraId="2984B02D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✅</w:t>
      </w:r>
      <w:r w:rsidRPr="000F39AE">
        <w:rPr>
          <w:b/>
          <w:bCs/>
        </w:rPr>
        <w:t xml:space="preserve"> 좋은 기업의 특징</w:t>
      </w:r>
    </w:p>
    <w:p w14:paraId="626778D3" w14:textId="77777777" w:rsidR="000F39AE" w:rsidRPr="000F39AE" w:rsidRDefault="000F39AE">
      <w:pPr>
        <w:numPr>
          <w:ilvl w:val="0"/>
          <w:numId w:val="68"/>
        </w:numPr>
      </w:pPr>
      <w:r w:rsidRPr="000F39AE">
        <w:rPr>
          <w:b/>
          <w:bCs/>
        </w:rPr>
        <w:t>가격 인상해도 고객 이탈이 적은 제품군 보유</w:t>
      </w:r>
    </w:p>
    <w:p w14:paraId="3693259F" w14:textId="77777777" w:rsidR="000F39AE" w:rsidRPr="000F39AE" w:rsidRDefault="000F39AE">
      <w:pPr>
        <w:numPr>
          <w:ilvl w:val="0"/>
          <w:numId w:val="68"/>
        </w:numPr>
      </w:pPr>
      <w:r w:rsidRPr="000F39AE">
        <w:rPr>
          <w:b/>
          <w:bCs/>
        </w:rPr>
        <w:t>현금흐름 꾸준 + 배당 정책 안정</w:t>
      </w:r>
    </w:p>
    <w:p w14:paraId="46171EFA" w14:textId="77777777" w:rsidR="000F39AE" w:rsidRPr="000F39AE" w:rsidRDefault="000F39AE">
      <w:pPr>
        <w:numPr>
          <w:ilvl w:val="0"/>
          <w:numId w:val="68"/>
        </w:numPr>
      </w:pPr>
      <w:r w:rsidRPr="000F39AE">
        <w:rPr>
          <w:b/>
          <w:bCs/>
        </w:rPr>
        <w:t>신제품 개발주기 짧고 성공률 높은 회사</w:t>
      </w:r>
    </w:p>
    <w:p w14:paraId="000C2AFA" w14:textId="77777777" w:rsidR="000F39AE" w:rsidRPr="000F39AE" w:rsidRDefault="000F39AE">
      <w:pPr>
        <w:numPr>
          <w:ilvl w:val="0"/>
          <w:numId w:val="68"/>
        </w:numPr>
      </w:pPr>
      <w:r w:rsidRPr="000F39AE">
        <w:rPr>
          <w:b/>
          <w:bCs/>
        </w:rPr>
        <w:t>해외 수출 or 프리미엄 제품 비중이 증가 중</w:t>
      </w:r>
    </w:p>
    <w:p w14:paraId="6DD9573D" w14:textId="77777777" w:rsidR="000F39AE" w:rsidRPr="000F39AE" w:rsidRDefault="000F39AE">
      <w:pPr>
        <w:numPr>
          <w:ilvl w:val="0"/>
          <w:numId w:val="68"/>
        </w:numPr>
      </w:pPr>
      <w:r w:rsidRPr="000F39AE">
        <w:rPr>
          <w:b/>
          <w:bCs/>
        </w:rPr>
        <w:t>ESG 흐름 속 친환경 포장, 저당/저염 전략 대응</w:t>
      </w:r>
    </w:p>
    <w:p w14:paraId="2F761673" w14:textId="77777777" w:rsidR="000F39AE" w:rsidRDefault="000F39AE" w:rsidP="000F39AE"/>
    <w:p w14:paraId="133E5123" w14:textId="77777777" w:rsidR="000F39AE" w:rsidRPr="000F39AE" w:rsidRDefault="000F39AE" w:rsidP="000F39AE">
      <w:r w:rsidRPr="000F39AE">
        <w:rPr>
          <w:b/>
          <w:bCs/>
        </w:rPr>
        <w:t>“식음료·담배 산업은 반복 소비와 브랜드 충성도가 수익을 지켜주는 방패다.”</w:t>
      </w:r>
    </w:p>
    <w:p w14:paraId="58BB6303" w14:textId="77777777" w:rsidR="000F39AE" w:rsidRPr="000F39AE" w:rsidRDefault="000F39AE" w:rsidP="000F39AE">
      <w:r w:rsidRPr="000F39AE">
        <w:t>특히 이 업종은</w:t>
      </w:r>
      <w:r w:rsidRPr="000F39AE">
        <w:br/>
      </w:r>
      <w:r w:rsidRPr="000F39AE">
        <w:rPr>
          <w:b/>
          <w:bCs/>
        </w:rPr>
        <w:lastRenderedPageBreak/>
        <w:t>① 브랜드 파워,</w:t>
      </w:r>
      <w:r w:rsidRPr="000F39AE">
        <w:rPr>
          <w:b/>
          <w:bCs/>
        </w:rPr>
        <w:br/>
        <w:t>② 원가 전가력,</w:t>
      </w:r>
      <w:r w:rsidRPr="000F39AE">
        <w:rPr>
          <w:b/>
          <w:bCs/>
        </w:rPr>
        <w:br/>
        <w:t>③ 유통 채널 장악력</w:t>
      </w:r>
      <w:r w:rsidRPr="000F39AE">
        <w:br/>
        <w:t>이 세 가지에서 강한 회사가 오래 살아남고, 꾸준히 벌어.</w:t>
      </w:r>
    </w:p>
    <w:p w14:paraId="6791B1EB" w14:textId="77777777" w:rsidR="000F39AE" w:rsidRDefault="000F39AE" w:rsidP="000F39AE"/>
    <w:p w14:paraId="51D38CFF" w14:textId="6F929206" w:rsidR="00F11FFF" w:rsidRDefault="001F282F" w:rsidP="000F39AE">
      <w:r>
        <w:rPr>
          <w:rFonts w:hint="eastAsia"/>
        </w:rPr>
        <w:t xml:space="preserve">/ </w:t>
      </w:r>
      <w:r w:rsidRPr="001F282F">
        <w:rPr>
          <w:b/>
          <w:bCs/>
        </w:rPr>
        <w:t>오락·</w:t>
      </w:r>
      <w:r w:rsidRPr="001F282F">
        <w:rPr>
          <w:rFonts w:hint="eastAsia"/>
          <w:b/>
          <w:bCs/>
        </w:rPr>
        <w:t>문화</w:t>
      </w:r>
    </w:p>
    <w:p w14:paraId="7231546C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🎭</w:t>
      </w:r>
      <w:r w:rsidRPr="000F39AE">
        <w:rPr>
          <w:b/>
          <w:bCs/>
        </w:rPr>
        <w:t xml:space="preserve"> 오락·문화 산업 개요</w:t>
      </w:r>
    </w:p>
    <w:p w14:paraId="69809743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대표 업종</w:t>
      </w:r>
    </w:p>
    <w:p w14:paraId="0537D211" w14:textId="77777777" w:rsidR="000F39AE" w:rsidRPr="000F39AE" w:rsidRDefault="000F39AE">
      <w:pPr>
        <w:numPr>
          <w:ilvl w:val="0"/>
          <w:numId w:val="69"/>
        </w:numPr>
      </w:pPr>
      <w:r w:rsidRPr="000F39AE">
        <w:rPr>
          <w:b/>
          <w:bCs/>
        </w:rPr>
        <w:t>콘텐츠 제작</w:t>
      </w:r>
      <w:r w:rsidRPr="000F39AE">
        <w:t xml:space="preserve"> (영화, 드라마, 웹툰, 음원)</w:t>
      </w:r>
    </w:p>
    <w:p w14:paraId="498278CB" w14:textId="77777777" w:rsidR="000F39AE" w:rsidRPr="000F39AE" w:rsidRDefault="000F39AE">
      <w:pPr>
        <w:numPr>
          <w:ilvl w:val="0"/>
          <w:numId w:val="69"/>
        </w:numPr>
      </w:pPr>
      <w:r w:rsidRPr="000F39AE">
        <w:rPr>
          <w:b/>
          <w:bCs/>
        </w:rPr>
        <w:t>게임</w:t>
      </w:r>
      <w:r w:rsidRPr="000F39AE">
        <w:t xml:space="preserve"> (모바일, PC, 콘솔)</w:t>
      </w:r>
    </w:p>
    <w:p w14:paraId="2D60DA71" w14:textId="77777777" w:rsidR="000F39AE" w:rsidRPr="000F39AE" w:rsidRDefault="000F39AE">
      <w:pPr>
        <w:numPr>
          <w:ilvl w:val="0"/>
          <w:numId w:val="69"/>
        </w:numPr>
      </w:pPr>
      <w:r w:rsidRPr="000F39AE">
        <w:rPr>
          <w:b/>
          <w:bCs/>
        </w:rPr>
        <w:t>엔터테인먼트</w:t>
      </w:r>
      <w:r w:rsidRPr="000F39AE">
        <w:t xml:space="preserve"> (K-pop, 연예기획사)</w:t>
      </w:r>
    </w:p>
    <w:p w14:paraId="77A8DA98" w14:textId="77777777" w:rsidR="000F39AE" w:rsidRPr="000F39AE" w:rsidRDefault="000F39AE">
      <w:pPr>
        <w:numPr>
          <w:ilvl w:val="0"/>
          <w:numId w:val="69"/>
        </w:numPr>
      </w:pPr>
      <w:r w:rsidRPr="000F39AE">
        <w:rPr>
          <w:b/>
          <w:bCs/>
        </w:rPr>
        <w:t>공연, 전시, 테마파크</w:t>
      </w:r>
    </w:p>
    <w:p w14:paraId="23D6E63E" w14:textId="77777777" w:rsidR="000F39AE" w:rsidRPr="000F39AE" w:rsidRDefault="000F39AE">
      <w:pPr>
        <w:numPr>
          <w:ilvl w:val="0"/>
          <w:numId w:val="69"/>
        </w:numPr>
      </w:pPr>
      <w:r w:rsidRPr="000F39AE">
        <w:rPr>
          <w:b/>
          <w:bCs/>
        </w:rPr>
        <w:t>OTT/미디어 플랫폼</w:t>
      </w:r>
    </w:p>
    <w:p w14:paraId="064B9718" w14:textId="77777777" w:rsidR="000F39AE" w:rsidRPr="000F39AE" w:rsidRDefault="000F39AE" w:rsidP="000F39AE">
      <w:r w:rsidRPr="000F39AE">
        <w:rPr>
          <w:b/>
          <w:bCs/>
        </w:rPr>
        <w:t>공통 특징</w:t>
      </w:r>
      <w:r w:rsidRPr="000F39AE">
        <w:br/>
      </w:r>
      <w:r w:rsidRPr="000F39AE">
        <w:rPr>
          <w:rFonts w:ascii="Segoe UI Emoji" w:hAnsi="Segoe UI Emoji" w:cs="Segoe UI Emoji"/>
        </w:rPr>
        <w:t>✅</w:t>
      </w:r>
      <w:r w:rsidRPr="000F39AE">
        <w:t xml:space="preserve"> </w:t>
      </w:r>
      <w:r w:rsidRPr="000F39AE">
        <w:rPr>
          <w:b/>
          <w:bCs/>
        </w:rPr>
        <w:t>IP 중심 산업</w:t>
      </w:r>
      <w:r w:rsidRPr="000F39AE">
        <w:t>: 하나 터지면 대박, 아니면 적자</w:t>
      </w:r>
      <w:r w:rsidRPr="000F39AE">
        <w:br/>
      </w:r>
      <w:r w:rsidRPr="000F39AE">
        <w:rPr>
          <w:rFonts w:ascii="Segoe UI Emoji" w:hAnsi="Segoe UI Emoji" w:cs="Segoe UI Emoji"/>
        </w:rPr>
        <w:t>✅</w:t>
      </w:r>
      <w:r w:rsidRPr="000F39AE">
        <w:t xml:space="preserve"> </w:t>
      </w:r>
      <w:r w:rsidRPr="000F39AE">
        <w:rPr>
          <w:b/>
          <w:bCs/>
        </w:rPr>
        <w:t>고정비 낮고, 히트작 수익률은 극대화</w:t>
      </w:r>
      <w:r w:rsidRPr="000F39AE">
        <w:br/>
      </w:r>
      <w:r w:rsidRPr="000F39AE">
        <w:rPr>
          <w:rFonts w:ascii="Segoe UI Emoji" w:hAnsi="Segoe UI Emoji" w:cs="Segoe UI Emoji"/>
        </w:rPr>
        <w:t>✅</w:t>
      </w:r>
      <w:r w:rsidRPr="000F39AE">
        <w:t xml:space="preserve"> </w:t>
      </w:r>
      <w:r w:rsidRPr="000F39AE">
        <w:rPr>
          <w:b/>
          <w:bCs/>
        </w:rPr>
        <w:t>해외 진출 → 글로벌 확장이 관건</w:t>
      </w:r>
    </w:p>
    <w:p w14:paraId="1CF01A89" w14:textId="77777777" w:rsidR="000F39AE" w:rsidRPr="000F39AE" w:rsidRDefault="00000000" w:rsidP="000F39AE">
      <w:r>
        <w:pict w14:anchorId="5374FA5A">
          <v:rect id="_x0000_i1099" style="width:0;height:1.5pt" o:hralign="center" o:hrstd="t" o:hr="t" fillcolor="#a0a0a0" stroked="f"/>
        </w:pict>
      </w:r>
    </w:p>
    <w:p w14:paraId="4236B0B1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📊</w:t>
      </w:r>
      <w:r w:rsidRPr="000F39AE">
        <w:rPr>
          <w:b/>
          <w:bCs/>
        </w:rPr>
        <w:t xml:space="preserve"> 주요 재무 지표 분석</w:t>
      </w:r>
    </w:p>
    <w:p w14:paraId="4725559C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1. PER (주가수익비율)</w:t>
      </w:r>
    </w:p>
    <w:p w14:paraId="7E521D4E" w14:textId="77777777" w:rsidR="000F39AE" w:rsidRPr="000F39AE" w:rsidRDefault="000F39AE">
      <w:pPr>
        <w:numPr>
          <w:ilvl w:val="0"/>
          <w:numId w:val="70"/>
        </w:numPr>
      </w:pPr>
      <w:r w:rsidRPr="000F39AE">
        <w:rPr>
          <w:b/>
          <w:bCs/>
        </w:rPr>
        <w:t>산업 평균</w:t>
      </w:r>
      <w:r w:rsidRPr="000F39AE">
        <w:t xml:space="preserve">: 제각각이나 대체로 </w:t>
      </w:r>
      <w:r w:rsidRPr="000F39AE">
        <w:rPr>
          <w:b/>
          <w:bCs/>
        </w:rPr>
        <w:t>20~40배 수준 이상</w:t>
      </w:r>
    </w:p>
    <w:p w14:paraId="2F3B3F29" w14:textId="77777777" w:rsidR="000F39AE" w:rsidRPr="000F39AE" w:rsidRDefault="000F39AE">
      <w:pPr>
        <w:numPr>
          <w:ilvl w:val="0"/>
          <w:numId w:val="70"/>
        </w:numPr>
      </w:pPr>
      <w:r w:rsidRPr="000F39AE">
        <w:t>이유는?</w:t>
      </w:r>
    </w:p>
    <w:p w14:paraId="0EF2CB42" w14:textId="77777777" w:rsidR="000F39AE" w:rsidRPr="000F39AE" w:rsidRDefault="000F39AE">
      <w:pPr>
        <w:numPr>
          <w:ilvl w:val="1"/>
          <w:numId w:val="70"/>
        </w:numPr>
      </w:pPr>
      <w:r w:rsidRPr="000F39AE">
        <w:rPr>
          <w:b/>
          <w:bCs/>
        </w:rPr>
        <w:t>실적 가시성 낮고</w:t>
      </w:r>
      <w:r w:rsidRPr="000F39AE">
        <w:t>, 성장 기대가 PER을 끌어올림</w:t>
      </w:r>
    </w:p>
    <w:p w14:paraId="136C61C5" w14:textId="77777777" w:rsidR="000F39AE" w:rsidRPr="000F39AE" w:rsidRDefault="000F39AE">
      <w:pPr>
        <w:numPr>
          <w:ilvl w:val="1"/>
          <w:numId w:val="70"/>
        </w:numPr>
      </w:pPr>
      <w:r w:rsidRPr="000F39AE">
        <w:rPr>
          <w:b/>
          <w:bCs/>
        </w:rPr>
        <w:t>플랫폼형 기업은 PER 100배 이상도 나옴</w:t>
      </w:r>
      <w:r w:rsidRPr="000F39AE">
        <w:t xml:space="preserve"> (예: 하이브, 카카오엔터)</w:t>
      </w:r>
    </w:p>
    <w:p w14:paraId="3FEF7E49" w14:textId="77777777" w:rsidR="000F39AE" w:rsidRPr="000F39AE" w:rsidRDefault="00000000" w:rsidP="000F39AE">
      <w:r>
        <w:pict w14:anchorId="49B52BD5">
          <v:rect id="_x0000_i1100" style="width:0;height:1.5pt" o:hralign="center" o:hrstd="t" o:hr="t" fillcolor="#a0a0a0" stroked="f"/>
        </w:pict>
      </w:r>
    </w:p>
    <w:p w14:paraId="61CC8771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2. ROE (자기자본이익률)</w:t>
      </w:r>
    </w:p>
    <w:p w14:paraId="7E74DA7B" w14:textId="77777777" w:rsidR="000F39AE" w:rsidRPr="000F39AE" w:rsidRDefault="000F39AE">
      <w:pPr>
        <w:numPr>
          <w:ilvl w:val="0"/>
          <w:numId w:val="71"/>
        </w:numPr>
      </w:pPr>
      <w:r w:rsidRPr="000F39AE">
        <w:rPr>
          <w:b/>
          <w:bCs/>
        </w:rPr>
        <w:t>평균</w:t>
      </w:r>
      <w:r w:rsidRPr="000F39AE">
        <w:t xml:space="preserve">: </w:t>
      </w:r>
      <w:r w:rsidRPr="000F39AE">
        <w:rPr>
          <w:b/>
          <w:bCs/>
        </w:rPr>
        <w:t>10~30% 수준</w:t>
      </w:r>
      <w:r w:rsidRPr="000F39AE">
        <w:t>, IP 보유 기업은 높고</w:t>
      </w:r>
    </w:p>
    <w:p w14:paraId="63EE981E" w14:textId="77777777" w:rsidR="000F39AE" w:rsidRPr="000F39AE" w:rsidRDefault="000F39AE">
      <w:pPr>
        <w:numPr>
          <w:ilvl w:val="1"/>
          <w:numId w:val="71"/>
        </w:numPr>
      </w:pPr>
      <w:r w:rsidRPr="000F39AE">
        <w:lastRenderedPageBreak/>
        <w:t>제작 전담 기업은 낮은 편</w:t>
      </w:r>
    </w:p>
    <w:p w14:paraId="534EA56B" w14:textId="77777777" w:rsidR="000F39AE" w:rsidRPr="000F39AE" w:rsidRDefault="000F39AE">
      <w:pPr>
        <w:numPr>
          <w:ilvl w:val="0"/>
          <w:numId w:val="71"/>
        </w:numPr>
      </w:pPr>
      <w:r w:rsidRPr="000F39AE">
        <w:rPr>
          <w:b/>
          <w:bCs/>
        </w:rPr>
        <w:t>자본대비 수익률이 들쭉날쭉</w:t>
      </w:r>
      <w:r w:rsidRPr="000F39AE">
        <w:t xml:space="preserve"> → </w:t>
      </w:r>
      <w:r w:rsidRPr="000F39AE">
        <w:rPr>
          <w:b/>
          <w:bCs/>
        </w:rPr>
        <w:t>평균보다 ‘지속성’이 중요</w:t>
      </w:r>
    </w:p>
    <w:p w14:paraId="0B2CD0A4" w14:textId="77777777" w:rsidR="000F39AE" w:rsidRPr="000F39AE" w:rsidRDefault="00000000" w:rsidP="000F39AE">
      <w:r>
        <w:pict w14:anchorId="465F5BC0">
          <v:rect id="_x0000_i1101" style="width:0;height:1.5pt" o:hralign="center" o:hrstd="t" o:hr="t" fillcolor="#a0a0a0" stroked="f"/>
        </w:pict>
      </w:r>
    </w:p>
    <w:p w14:paraId="514CE417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3. PBR (주가순자산비율)</w:t>
      </w:r>
    </w:p>
    <w:p w14:paraId="0DD72F42" w14:textId="77777777" w:rsidR="000F39AE" w:rsidRPr="000F39AE" w:rsidRDefault="000F39AE">
      <w:pPr>
        <w:numPr>
          <w:ilvl w:val="0"/>
          <w:numId w:val="72"/>
        </w:numPr>
      </w:pPr>
      <w:r w:rsidRPr="000F39AE">
        <w:rPr>
          <w:b/>
          <w:bCs/>
        </w:rPr>
        <w:t>산업 평균</w:t>
      </w:r>
      <w:r w:rsidRPr="000F39AE">
        <w:t xml:space="preserve">: </w:t>
      </w:r>
      <w:r w:rsidRPr="000F39AE">
        <w:rPr>
          <w:b/>
          <w:bCs/>
        </w:rPr>
        <w:t>2~10배 이상</w:t>
      </w:r>
    </w:p>
    <w:p w14:paraId="133CB5D8" w14:textId="77777777" w:rsidR="000F39AE" w:rsidRPr="000F39AE" w:rsidRDefault="000F39AE">
      <w:pPr>
        <w:numPr>
          <w:ilvl w:val="0"/>
          <w:numId w:val="72"/>
        </w:numPr>
      </w:pPr>
      <w:r w:rsidRPr="000F39AE">
        <w:t xml:space="preserve">자산은 거의 </w:t>
      </w:r>
      <w:r w:rsidRPr="000F39AE">
        <w:rPr>
          <w:b/>
          <w:bCs/>
        </w:rPr>
        <w:t>무형자산</w:t>
      </w:r>
      <w:r w:rsidRPr="000F39AE">
        <w:t>(콘텐츠, IP, 아티스트 계약)</w:t>
      </w:r>
      <w:r w:rsidRPr="000F39AE">
        <w:br/>
        <w:t>→ 장부가로는 판단 불가. 결국 “이 콘텐츠가 얼마 벌 수 있나”가 핵심</w:t>
      </w:r>
    </w:p>
    <w:p w14:paraId="1B18E228" w14:textId="77777777" w:rsidR="000F39AE" w:rsidRPr="000F39AE" w:rsidRDefault="000F39AE" w:rsidP="000F39AE">
      <w:r w:rsidRPr="000F39AE">
        <w:rPr>
          <w:b/>
          <w:bCs/>
        </w:rPr>
        <w:t>“Brand and attention are the new oil.”</w:t>
      </w:r>
      <w:r w:rsidRPr="000F39AE">
        <w:br/>
        <w:t>요즘 세상에선 사람의 눈과 귀를 잡는 게 제일 큰 자산이지.</w:t>
      </w:r>
    </w:p>
    <w:p w14:paraId="24A8E556" w14:textId="77777777" w:rsidR="000F39AE" w:rsidRPr="000F39AE" w:rsidRDefault="00000000" w:rsidP="000F39AE">
      <w:r>
        <w:pict w14:anchorId="534FB8A1">
          <v:rect id="_x0000_i1102" style="width:0;height:1.5pt" o:hralign="center" o:hrstd="t" o:hr="t" fillcolor="#a0a0a0" stroked="f"/>
        </w:pict>
      </w:r>
    </w:p>
    <w:p w14:paraId="7E72CEAF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4. 부채비율</w:t>
      </w:r>
    </w:p>
    <w:p w14:paraId="1570037E" w14:textId="77777777" w:rsidR="000F39AE" w:rsidRPr="000F39AE" w:rsidRDefault="000F39AE">
      <w:pPr>
        <w:numPr>
          <w:ilvl w:val="0"/>
          <w:numId w:val="73"/>
        </w:numPr>
      </w:pPr>
      <w:r w:rsidRPr="000F39AE">
        <w:rPr>
          <w:b/>
          <w:bCs/>
        </w:rPr>
        <w:t>평균</w:t>
      </w:r>
      <w:r w:rsidRPr="000F39AE">
        <w:t xml:space="preserve">: </w:t>
      </w:r>
      <w:r w:rsidRPr="000F39AE">
        <w:rPr>
          <w:b/>
          <w:bCs/>
        </w:rPr>
        <w:t>50~150%</w:t>
      </w:r>
      <w:r w:rsidRPr="000F39AE">
        <w:t>, 재무구조는 대부분 안정적</w:t>
      </w:r>
    </w:p>
    <w:p w14:paraId="0542AC41" w14:textId="77777777" w:rsidR="000F39AE" w:rsidRPr="000F39AE" w:rsidRDefault="000F39AE">
      <w:pPr>
        <w:numPr>
          <w:ilvl w:val="0"/>
          <w:numId w:val="73"/>
        </w:numPr>
      </w:pPr>
      <w:r w:rsidRPr="000F39AE">
        <w:rPr>
          <w:b/>
          <w:bCs/>
        </w:rPr>
        <w:t>문제는 부채보다 매출의 예측 불가성</w:t>
      </w:r>
      <w:r w:rsidRPr="000F39AE">
        <w:br/>
        <w:t>→ 몇 개월 실적 공백만 있어도 주가 급락할 수 있어</w:t>
      </w:r>
    </w:p>
    <w:p w14:paraId="69D6E4EB" w14:textId="77777777" w:rsidR="000F39AE" w:rsidRPr="000F39AE" w:rsidRDefault="00000000" w:rsidP="000F39AE">
      <w:r>
        <w:pict w14:anchorId="346AD733">
          <v:rect id="_x0000_i1103" style="width:0;height:1.5pt" o:hralign="center" o:hrstd="t" o:hr="t" fillcolor="#a0a0a0" stroked="f"/>
        </w:pict>
      </w:r>
    </w:p>
    <w:p w14:paraId="74190B1F" w14:textId="77777777" w:rsidR="000F39AE" w:rsidRPr="000F39AE" w:rsidRDefault="000F39AE" w:rsidP="000F39AE">
      <w:pPr>
        <w:rPr>
          <w:b/>
          <w:bCs/>
        </w:rPr>
      </w:pPr>
      <w:r w:rsidRPr="000F39AE">
        <w:rPr>
          <w:b/>
          <w:bCs/>
        </w:rPr>
        <w:t>5. 영업이익률</w:t>
      </w:r>
    </w:p>
    <w:p w14:paraId="7FCC98D9" w14:textId="77777777" w:rsidR="000F39AE" w:rsidRPr="000F39AE" w:rsidRDefault="000F39AE">
      <w:pPr>
        <w:numPr>
          <w:ilvl w:val="0"/>
          <w:numId w:val="74"/>
        </w:numPr>
      </w:pPr>
      <w:r w:rsidRPr="000F39AE">
        <w:rPr>
          <w:b/>
          <w:bCs/>
        </w:rPr>
        <w:t>콘텐츠 제작사</w:t>
      </w:r>
      <w:r w:rsidRPr="000F39AE">
        <w:t>: 5~10%</w:t>
      </w:r>
    </w:p>
    <w:p w14:paraId="6710AEF2" w14:textId="77777777" w:rsidR="000F39AE" w:rsidRPr="000F39AE" w:rsidRDefault="000F39AE">
      <w:pPr>
        <w:numPr>
          <w:ilvl w:val="0"/>
          <w:numId w:val="74"/>
        </w:numPr>
      </w:pPr>
      <w:r w:rsidRPr="000F39AE">
        <w:rPr>
          <w:b/>
          <w:bCs/>
        </w:rPr>
        <w:t>플랫폼/게임사</w:t>
      </w:r>
      <w:r w:rsidRPr="000F39AE">
        <w:t>: 20~40%</w:t>
      </w:r>
    </w:p>
    <w:p w14:paraId="06146C55" w14:textId="77777777" w:rsidR="000F39AE" w:rsidRPr="000F39AE" w:rsidRDefault="000F39AE">
      <w:pPr>
        <w:numPr>
          <w:ilvl w:val="0"/>
          <w:numId w:val="74"/>
        </w:numPr>
      </w:pPr>
      <w:r w:rsidRPr="000F39AE">
        <w:rPr>
          <w:b/>
          <w:bCs/>
        </w:rPr>
        <w:t>엔터사</w:t>
      </w:r>
      <w:r w:rsidRPr="000F39AE">
        <w:t>: 10~20%</w:t>
      </w:r>
      <w:r w:rsidRPr="000F39AE">
        <w:br/>
        <w:t xml:space="preserve">→ </w:t>
      </w:r>
      <w:r w:rsidRPr="000F39AE">
        <w:rPr>
          <w:b/>
          <w:bCs/>
        </w:rPr>
        <w:t>IP를 보유하고 있느냐 vs 그냥 외주받느냐</w:t>
      </w:r>
      <w:r w:rsidRPr="000F39AE">
        <w:t>에 따라 마진 차이 큼</w:t>
      </w:r>
    </w:p>
    <w:p w14:paraId="588CBA5D" w14:textId="77777777" w:rsidR="000F39AE" w:rsidRPr="000F39AE" w:rsidRDefault="00000000" w:rsidP="000F39AE">
      <w:r>
        <w:pict w14:anchorId="01CE89C9">
          <v:rect id="_x0000_i1104" style="width:0;height:1.5pt" o:hralign="center" o:hrstd="t" o:hr="t" fillcolor="#a0a0a0" stroked="f"/>
        </w:pict>
      </w:r>
    </w:p>
    <w:p w14:paraId="29D6788C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🔍</w:t>
      </w:r>
      <w:r w:rsidRPr="000F39AE">
        <w:rPr>
          <w:b/>
          <w:bCs/>
        </w:rPr>
        <w:t xml:space="preserve"> 산업별 핵심 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892"/>
      </w:tblGrid>
      <w:tr w:rsidR="000F39AE" w:rsidRPr="000F39AE" w14:paraId="1CE2F3FF" w14:textId="77777777" w:rsidTr="000F3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B68E1" w14:textId="77777777" w:rsidR="000F39AE" w:rsidRPr="000F39AE" w:rsidRDefault="000F39AE" w:rsidP="000F39AE">
            <w:pPr>
              <w:rPr>
                <w:b/>
                <w:bCs/>
              </w:rPr>
            </w:pPr>
            <w:r w:rsidRPr="000F39AE">
              <w:rPr>
                <w:b/>
                <w:bCs/>
              </w:rPr>
              <w:t>부문</w:t>
            </w:r>
          </w:p>
        </w:tc>
        <w:tc>
          <w:tcPr>
            <w:tcW w:w="0" w:type="auto"/>
            <w:vAlign w:val="center"/>
            <w:hideMark/>
          </w:tcPr>
          <w:p w14:paraId="3353474C" w14:textId="77777777" w:rsidR="000F39AE" w:rsidRPr="000F39AE" w:rsidRDefault="000F39AE" w:rsidP="000F39AE">
            <w:pPr>
              <w:rPr>
                <w:b/>
                <w:bCs/>
              </w:rPr>
            </w:pPr>
            <w:r w:rsidRPr="000F39AE">
              <w:rPr>
                <w:b/>
                <w:bCs/>
              </w:rPr>
              <w:t>체크 포인트</w:t>
            </w:r>
          </w:p>
        </w:tc>
      </w:tr>
      <w:tr w:rsidR="000F39AE" w:rsidRPr="000F39AE" w14:paraId="1B9DB67E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738C1" w14:textId="77777777" w:rsidR="000F39AE" w:rsidRPr="000F39AE" w:rsidRDefault="000F39AE" w:rsidP="000F39AE">
            <w:r w:rsidRPr="000F39AE">
              <w:rPr>
                <w:b/>
                <w:bCs/>
              </w:rPr>
              <w:t>게임</w:t>
            </w:r>
          </w:p>
        </w:tc>
        <w:tc>
          <w:tcPr>
            <w:tcW w:w="0" w:type="auto"/>
            <w:vAlign w:val="center"/>
            <w:hideMark/>
          </w:tcPr>
          <w:p w14:paraId="15092A05" w14:textId="77777777" w:rsidR="000F39AE" w:rsidRPr="000F39AE" w:rsidRDefault="000F39AE" w:rsidP="000F39AE">
            <w:r w:rsidRPr="000F39AE">
              <w:t>라이브 서비스 성공 여부, 업데이트 주기, 해외 매출 비중</w:t>
            </w:r>
          </w:p>
        </w:tc>
      </w:tr>
      <w:tr w:rsidR="000F39AE" w:rsidRPr="000F39AE" w14:paraId="3B7A614F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ECDDA" w14:textId="77777777" w:rsidR="000F39AE" w:rsidRPr="000F39AE" w:rsidRDefault="000F39AE" w:rsidP="000F39AE">
            <w:r w:rsidRPr="000F39AE">
              <w:rPr>
                <w:b/>
                <w:bCs/>
              </w:rPr>
              <w:t>엔터사</w:t>
            </w:r>
          </w:p>
        </w:tc>
        <w:tc>
          <w:tcPr>
            <w:tcW w:w="0" w:type="auto"/>
            <w:vAlign w:val="center"/>
            <w:hideMark/>
          </w:tcPr>
          <w:p w14:paraId="11DBE204" w14:textId="77777777" w:rsidR="000F39AE" w:rsidRPr="000F39AE" w:rsidRDefault="000F39AE" w:rsidP="000F39AE">
            <w:r w:rsidRPr="000F39AE">
              <w:t>아티스트 매출 의존도, MD·콘서트·해외 투어 수익 구조</w:t>
            </w:r>
          </w:p>
        </w:tc>
      </w:tr>
      <w:tr w:rsidR="000F39AE" w:rsidRPr="000F39AE" w14:paraId="26C9AF0B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F3D5" w14:textId="77777777" w:rsidR="000F39AE" w:rsidRPr="000F39AE" w:rsidRDefault="000F39AE" w:rsidP="000F39AE">
            <w:r w:rsidRPr="000F39AE">
              <w:rPr>
                <w:b/>
                <w:bCs/>
              </w:rPr>
              <w:t>OTT 콘텐츠</w:t>
            </w:r>
          </w:p>
        </w:tc>
        <w:tc>
          <w:tcPr>
            <w:tcW w:w="0" w:type="auto"/>
            <w:vAlign w:val="center"/>
            <w:hideMark/>
          </w:tcPr>
          <w:p w14:paraId="09DE0DF2" w14:textId="77777777" w:rsidR="000F39AE" w:rsidRPr="000F39AE" w:rsidRDefault="000F39AE" w:rsidP="000F39AE">
            <w:r w:rsidRPr="000F39AE">
              <w:t>제작비 회수 가능성, 시청 시간 증가 여부</w:t>
            </w:r>
          </w:p>
        </w:tc>
      </w:tr>
      <w:tr w:rsidR="000F39AE" w:rsidRPr="000F39AE" w14:paraId="00FA29E8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D0054" w14:textId="77777777" w:rsidR="000F39AE" w:rsidRPr="000F39AE" w:rsidRDefault="000F39AE" w:rsidP="000F39AE">
            <w:r w:rsidRPr="000F39AE">
              <w:rPr>
                <w:b/>
                <w:bCs/>
              </w:rPr>
              <w:lastRenderedPageBreak/>
              <w:t>IP 보유 여부</w:t>
            </w:r>
          </w:p>
        </w:tc>
        <w:tc>
          <w:tcPr>
            <w:tcW w:w="0" w:type="auto"/>
            <w:vAlign w:val="center"/>
            <w:hideMark/>
          </w:tcPr>
          <w:p w14:paraId="7F126D5B" w14:textId="77777777" w:rsidR="000F39AE" w:rsidRPr="000F39AE" w:rsidRDefault="000F39AE" w:rsidP="000F39AE">
            <w:r w:rsidRPr="000F39AE">
              <w:t>2차 콘텐츠 확장 가능성 (웹툰→드라마→굿즈 등)</w:t>
            </w:r>
          </w:p>
        </w:tc>
      </w:tr>
      <w:tr w:rsidR="000F39AE" w:rsidRPr="000F39AE" w14:paraId="5DE1DE83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67D9" w14:textId="77777777" w:rsidR="000F39AE" w:rsidRPr="000F39AE" w:rsidRDefault="000F39AE" w:rsidP="000F39AE">
            <w:r w:rsidRPr="000F39AE">
              <w:rPr>
                <w:b/>
                <w:bCs/>
              </w:rPr>
              <w:t>수익 분배 구조</w:t>
            </w:r>
          </w:p>
        </w:tc>
        <w:tc>
          <w:tcPr>
            <w:tcW w:w="0" w:type="auto"/>
            <w:vAlign w:val="center"/>
            <w:hideMark/>
          </w:tcPr>
          <w:p w14:paraId="146ABD03" w14:textId="77777777" w:rsidR="000F39AE" w:rsidRPr="000F39AE" w:rsidRDefault="000F39AE" w:rsidP="000F39AE">
            <w:r w:rsidRPr="000F39AE">
              <w:t>플랫폼 vs 제작사 vs 유통사의 몫이 어떻게 나뉘는지</w:t>
            </w:r>
          </w:p>
        </w:tc>
      </w:tr>
      <w:tr w:rsidR="000F39AE" w:rsidRPr="000F39AE" w14:paraId="4839A1F3" w14:textId="77777777" w:rsidTr="000F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358C" w14:textId="77777777" w:rsidR="000F39AE" w:rsidRPr="000F39AE" w:rsidRDefault="000F39AE" w:rsidP="000F39AE">
            <w:r w:rsidRPr="000F39AE">
              <w:rPr>
                <w:b/>
                <w:bCs/>
              </w:rPr>
              <w:t>글로벌화 가능성</w:t>
            </w:r>
          </w:p>
        </w:tc>
        <w:tc>
          <w:tcPr>
            <w:tcW w:w="0" w:type="auto"/>
            <w:vAlign w:val="center"/>
            <w:hideMark/>
          </w:tcPr>
          <w:p w14:paraId="646D17DF" w14:textId="77777777" w:rsidR="000F39AE" w:rsidRPr="000F39AE" w:rsidRDefault="000F39AE" w:rsidP="000F39AE">
            <w:r w:rsidRPr="000F39AE">
              <w:t>K-pop, K드라마, K게임의 수출 비중이 계속 늘 수 있나?</w:t>
            </w:r>
          </w:p>
        </w:tc>
      </w:tr>
    </w:tbl>
    <w:p w14:paraId="6606BC3E" w14:textId="77777777" w:rsidR="000F39AE" w:rsidRPr="000F39AE" w:rsidRDefault="00000000" w:rsidP="000F39AE">
      <w:r>
        <w:pict w14:anchorId="6B8897B8">
          <v:rect id="_x0000_i1105" style="width:0;height:1.5pt" o:hralign="center" o:hrstd="t" o:hr="t" fillcolor="#a0a0a0" stroked="f"/>
        </w:pict>
      </w:r>
    </w:p>
    <w:p w14:paraId="2B7095FA" w14:textId="77777777" w:rsidR="000F39AE" w:rsidRPr="000F39AE" w:rsidRDefault="000F39AE" w:rsidP="000F39AE">
      <w:pPr>
        <w:rPr>
          <w:b/>
          <w:bCs/>
        </w:rPr>
      </w:pPr>
      <w:r w:rsidRPr="000F39AE">
        <w:rPr>
          <w:rFonts w:ascii="Segoe UI Emoji" w:hAnsi="Segoe UI Emoji" w:cs="Segoe UI Emoji"/>
          <w:b/>
          <w:bCs/>
        </w:rPr>
        <w:t>✅</w:t>
      </w:r>
      <w:r w:rsidRPr="000F39AE">
        <w:rPr>
          <w:b/>
          <w:bCs/>
        </w:rPr>
        <w:t xml:space="preserve"> 좋은 오락·문화 기업 특징</w:t>
      </w:r>
    </w:p>
    <w:p w14:paraId="1936708A" w14:textId="77777777" w:rsidR="000F39AE" w:rsidRPr="000F39AE" w:rsidRDefault="000F39AE">
      <w:pPr>
        <w:numPr>
          <w:ilvl w:val="0"/>
          <w:numId w:val="75"/>
        </w:numPr>
      </w:pPr>
      <w:r w:rsidRPr="000F39AE">
        <w:rPr>
          <w:b/>
          <w:bCs/>
        </w:rPr>
        <w:t>IP 보유 + 글로벌 수익 확장 중</w:t>
      </w:r>
      <w:r w:rsidRPr="000F39AE">
        <w:t xml:space="preserve"> (예: BTS, 넷마블 IP, 카카오 웹툰)</w:t>
      </w:r>
    </w:p>
    <w:p w14:paraId="58881401" w14:textId="77777777" w:rsidR="000F39AE" w:rsidRPr="000F39AE" w:rsidRDefault="000F39AE">
      <w:pPr>
        <w:numPr>
          <w:ilvl w:val="0"/>
          <w:numId w:val="75"/>
        </w:numPr>
      </w:pPr>
      <w:r w:rsidRPr="000F39AE">
        <w:rPr>
          <w:b/>
          <w:bCs/>
        </w:rPr>
        <w:t>멀티 플랫폼 수익 구조</w:t>
      </w:r>
      <w:r w:rsidRPr="000F39AE">
        <w:t xml:space="preserve"> (공연+MD+디지털+광고)</w:t>
      </w:r>
    </w:p>
    <w:p w14:paraId="77745B34" w14:textId="77777777" w:rsidR="000F39AE" w:rsidRPr="000F39AE" w:rsidRDefault="000F39AE">
      <w:pPr>
        <w:numPr>
          <w:ilvl w:val="0"/>
          <w:numId w:val="75"/>
        </w:numPr>
      </w:pPr>
      <w:r w:rsidRPr="000F39AE">
        <w:rPr>
          <w:b/>
          <w:bCs/>
        </w:rPr>
        <w:t>제작력 + 유통력 통합</w:t>
      </w:r>
      <w:r w:rsidRPr="000F39AE">
        <w:t xml:space="preserve"> (CJ ENM, 스튜디오드래곤 구조)</w:t>
      </w:r>
    </w:p>
    <w:p w14:paraId="45DBC8DC" w14:textId="77777777" w:rsidR="000F39AE" w:rsidRPr="000F39AE" w:rsidRDefault="000F39AE">
      <w:pPr>
        <w:numPr>
          <w:ilvl w:val="0"/>
          <w:numId w:val="75"/>
        </w:numPr>
      </w:pPr>
      <w:r w:rsidRPr="000F39AE">
        <w:rPr>
          <w:b/>
          <w:bCs/>
        </w:rPr>
        <w:t>지속적인 라인업 보유</w:t>
      </w:r>
      <w:r w:rsidRPr="000F39AE">
        <w:t xml:space="preserve"> (한 방 아닌 연속 성공 가능성)</w:t>
      </w:r>
    </w:p>
    <w:p w14:paraId="1BB57A37" w14:textId="77777777" w:rsidR="000F39AE" w:rsidRPr="000F39AE" w:rsidRDefault="000F39AE">
      <w:pPr>
        <w:numPr>
          <w:ilvl w:val="0"/>
          <w:numId w:val="75"/>
        </w:numPr>
      </w:pPr>
      <w:r w:rsidRPr="000F39AE">
        <w:rPr>
          <w:b/>
          <w:bCs/>
        </w:rPr>
        <w:t>해외 직접 진출 or 로컬 파트너십 전략 보유</w:t>
      </w:r>
    </w:p>
    <w:p w14:paraId="13CCB5BD" w14:textId="77777777" w:rsidR="000F39AE" w:rsidRDefault="000F39AE" w:rsidP="000F39AE"/>
    <w:p w14:paraId="7BE480A0" w14:textId="2C910172" w:rsidR="000F39AE" w:rsidRDefault="000F39AE" w:rsidP="000F39AE">
      <w:r w:rsidRPr="000F39AE">
        <w:rPr>
          <w:b/>
          <w:bCs/>
        </w:rPr>
        <w:t>“오락·문화 산업은 사람의 시간과 감정을 사로잡는 싸움이다.”</w:t>
      </w:r>
      <w:r w:rsidRPr="000F39AE">
        <w:br/>
        <w:t xml:space="preserve">그리고 투자자는 </w:t>
      </w:r>
      <w:r w:rsidRPr="000F39AE">
        <w:rPr>
          <w:b/>
          <w:bCs/>
        </w:rPr>
        <w:t>“감정이 아니라 수익 구조를 분석해야”</w:t>
      </w:r>
      <w:r w:rsidRPr="000F39AE">
        <w:t xml:space="preserve"> 성공한다.</w:t>
      </w:r>
    </w:p>
    <w:p w14:paraId="37104DF5" w14:textId="77777777" w:rsidR="003931C8" w:rsidRDefault="003931C8" w:rsidP="000F39AE"/>
    <w:p w14:paraId="7629EBD4" w14:textId="77777777" w:rsidR="00F11FFF" w:rsidRDefault="00F11FFF" w:rsidP="000F39AE"/>
    <w:p w14:paraId="2DD14C29" w14:textId="64C72045" w:rsidR="00F11FFF" w:rsidRPr="001F282F" w:rsidRDefault="001F282F" w:rsidP="000F39AE">
      <w:pPr>
        <w:rPr>
          <w:b/>
          <w:bCs/>
        </w:rPr>
      </w:pPr>
      <w:r>
        <w:rPr>
          <w:rFonts w:hint="eastAsia"/>
        </w:rPr>
        <w:t xml:space="preserve">/ </w:t>
      </w:r>
      <w:r w:rsidRPr="001F282F">
        <w:rPr>
          <w:rFonts w:hint="eastAsia"/>
          <w:b/>
          <w:bCs/>
        </w:rPr>
        <w:t>운송</w:t>
      </w:r>
      <w:r w:rsidRPr="001F282F">
        <w:rPr>
          <w:b/>
          <w:bCs/>
        </w:rPr>
        <w:t>·</w:t>
      </w:r>
      <w:r w:rsidRPr="001F282F">
        <w:rPr>
          <w:rFonts w:hint="eastAsia"/>
          <w:b/>
          <w:bCs/>
        </w:rPr>
        <w:t>창고</w:t>
      </w:r>
    </w:p>
    <w:p w14:paraId="5D76E005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🚚</w:t>
      </w:r>
      <w:r w:rsidRPr="003931C8">
        <w:rPr>
          <w:b/>
          <w:bCs/>
        </w:rPr>
        <w:t xml:space="preserve"> 운송·창고 산업 개요</w:t>
      </w:r>
    </w:p>
    <w:p w14:paraId="347CFF93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대표 업종</w:t>
      </w:r>
    </w:p>
    <w:p w14:paraId="3A65897D" w14:textId="77777777" w:rsidR="003931C8" w:rsidRPr="003931C8" w:rsidRDefault="003931C8">
      <w:pPr>
        <w:numPr>
          <w:ilvl w:val="0"/>
          <w:numId w:val="76"/>
        </w:numPr>
      </w:pPr>
      <w:r w:rsidRPr="003931C8">
        <w:rPr>
          <w:b/>
          <w:bCs/>
        </w:rPr>
        <w:t>해운</w:t>
      </w:r>
      <w:r w:rsidRPr="003931C8">
        <w:t>: 컨테이너선, 벌크선, 탱커 등 (예: HMM, 팬오션)</w:t>
      </w:r>
    </w:p>
    <w:p w14:paraId="64584724" w14:textId="77777777" w:rsidR="003931C8" w:rsidRPr="003931C8" w:rsidRDefault="003931C8">
      <w:pPr>
        <w:numPr>
          <w:ilvl w:val="0"/>
          <w:numId w:val="76"/>
        </w:numPr>
      </w:pPr>
      <w:r w:rsidRPr="003931C8">
        <w:rPr>
          <w:b/>
          <w:bCs/>
        </w:rPr>
        <w:t>항공운송</w:t>
      </w:r>
      <w:r w:rsidRPr="003931C8">
        <w:t>: 화물항공, 여객항공 + 화물 복합 (예: 대한항공)</w:t>
      </w:r>
    </w:p>
    <w:p w14:paraId="29AE1BE7" w14:textId="77777777" w:rsidR="003931C8" w:rsidRPr="003931C8" w:rsidRDefault="003931C8">
      <w:pPr>
        <w:numPr>
          <w:ilvl w:val="0"/>
          <w:numId w:val="76"/>
        </w:numPr>
      </w:pPr>
      <w:r w:rsidRPr="003931C8">
        <w:rPr>
          <w:b/>
          <w:bCs/>
        </w:rPr>
        <w:t>육상운송</w:t>
      </w:r>
      <w:r w:rsidRPr="003931C8">
        <w:t>: 택배, 화물트럭, 고속버스 등</w:t>
      </w:r>
    </w:p>
    <w:p w14:paraId="17712F02" w14:textId="77777777" w:rsidR="003931C8" w:rsidRPr="003931C8" w:rsidRDefault="003931C8">
      <w:pPr>
        <w:numPr>
          <w:ilvl w:val="0"/>
          <w:numId w:val="76"/>
        </w:numPr>
      </w:pPr>
      <w:r w:rsidRPr="003931C8">
        <w:rPr>
          <w:b/>
          <w:bCs/>
        </w:rPr>
        <w:t>창고/3PL</w:t>
      </w:r>
      <w:r w:rsidRPr="003931C8">
        <w:t>: 물류센터, 보관 서비스, 제3자물류 (CJ대한통운, 한진)</w:t>
      </w:r>
    </w:p>
    <w:p w14:paraId="6C251B24" w14:textId="77777777" w:rsidR="003931C8" w:rsidRPr="003931C8" w:rsidRDefault="003931C8">
      <w:pPr>
        <w:numPr>
          <w:ilvl w:val="0"/>
          <w:numId w:val="76"/>
        </w:numPr>
      </w:pPr>
      <w:r w:rsidRPr="003931C8">
        <w:rPr>
          <w:b/>
          <w:bCs/>
        </w:rPr>
        <w:t>포워딩</w:t>
      </w:r>
      <w:r w:rsidRPr="003931C8">
        <w:t>: 수출입 운송 중개, 물류 매니지먼트 (판토스, LX글로벌)</w:t>
      </w:r>
    </w:p>
    <w:p w14:paraId="668F35DA" w14:textId="77777777" w:rsidR="003931C8" w:rsidRPr="003931C8" w:rsidRDefault="00000000" w:rsidP="003931C8">
      <w:r>
        <w:pict w14:anchorId="07AA1C21">
          <v:rect id="_x0000_i1106" style="width:0;height:1.5pt" o:hralign="center" o:hrstd="t" o:hr="t" fillcolor="#a0a0a0" stroked="f"/>
        </w:pict>
      </w:r>
    </w:p>
    <w:p w14:paraId="1F11DD1D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lastRenderedPageBreak/>
        <w:t>📊</w:t>
      </w:r>
      <w:r w:rsidRPr="003931C8">
        <w:rPr>
          <w:b/>
          <w:bCs/>
        </w:rPr>
        <w:t xml:space="preserve"> 주요 재무 지표 분석</w:t>
      </w:r>
    </w:p>
    <w:p w14:paraId="0B5C711D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1. PER (주가수익비율)</w:t>
      </w:r>
    </w:p>
    <w:p w14:paraId="746C1543" w14:textId="77777777" w:rsidR="003931C8" w:rsidRPr="003931C8" w:rsidRDefault="003931C8">
      <w:pPr>
        <w:numPr>
          <w:ilvl w:val="0"/>
          <w:numId w:val="77"/>
        </w:numPr>
      </w:pPr>
      <w:r w:rsidRPr="003931C8">
        <w:rPr>
          <w:b/>
          <w:bCs/>
        </w:rPr>
        <w:t>산업 평균</w:t>
      </w:r>
      <w:r w:rsidRPr="003931C8">
        <w:t>:</w:t>
      </w:r>
    </w:p>
    <w:p w14:paraId="7178A03A" w14:textId="77777777" w:rsidR="003931C8" w:rsidRPr="003931C8" w:rsidRDefault="003931C8">
      <w:pPr>
        <w:numPr>
          <w:ilvl w:val="1"/>
          <w:numId w:val="77"/>
        </w:numPr>
      </w:pPr>
      <w:r w:rsidRPr="003931C8">
        <w:rPr>
          <w:b/>
          <w:bCs/>
        </w:rPr>
        <w:t>해운/항공</w:t>
      </w:r>
      <w:r w:rsidRPr="003931C8">
        <w:t>: 3~10배 (사이클 산업)</w:t>
      </w:r>
    </w:p>
    <w:p w14:paraId="3BA7B8B2" w14:textId="77777777" w:rsidR="003931C8" w:rsidRPr="003931C8" w:rsidRDefault="003931C8">
      <w:pPr>
        <w:numPr>
          <w:ilvl w:val="1"/>
          <w:numId w:val="77"/>
        </w:numPr>
      </w:pPr>
      <w:r w:rsidRPr="003931C8">
        <w:rPr>
          <w:b/>
          <w:bCs/>
        </w:rPr>
        <w:t>택배/물류</w:t>
      </w:r>
      <w:r w:rsidRPr="003931C8">
        <w:t>: 10~20배 (안정 수익형)</w:t>
      </w:r>
    </w:p>
    <w:p w14:paraId="2C656699" w14:textId="77777777" w:rsidR="003931C8" w:rsidRPr="003931C8" w:rsidRDefault="003931C8">
      <w:pPr>
        <w:numPr>
          <w:ilvl w:val="0"/>
          <w:numId w:val="77"/>
        </w:numPr>
      </w:pPr>
      <w:r w:rsidRPr="003931C8">
        <w:t>특히 해운은 1년 사이 PER 3배 → 15배 왔다 갔다 함</w:t>
      </w:r>
      <w:r w:rsidRPr="003931C8">
        <w:br/>
        <w:t xml:space="preserve">→ </w:t>
      </w:r>
      <w:r w:rsidRPr="003931C8">
        <w:rPr>
          <w:b/>
          <w:bCs/>
        </w:rPr>
        <w:t>현재 실적보다 미래 운임이 핵심</w:t>
      </w:r>
    </w:p>
    <w:p w14:paraId="491DBE91" w14:textId="77777777" w:rsidR="003931C8" w:rsidRPr="003931C8" w:rsidRDefault="00000000" w:rsidP="003931C8">
      <w:r>
        <w:pict w14:anchorId="2405D5E3">
          <v:rect id="_x0000_i1107" style="width:0;height:1.5pt" o:hralign="center" o:hrstd="t" o:hr="t" fillcolor="#a0a0a0" stroked="f"/>
        </w:pict>
      </w:r>
    </w:p>
    <w:p w14:paraId="1524A95B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2. ROE (자기자본이익률)</w:t>
      </w:r>
    </w:p>
    <w:p w14:paraId="3A81B205" w14:textId="77777777" w:rsidR="003931C8" w:rsidRPr="003931C8" w:rsidRDefault="003931C8">
      <w:pPr>
        <w:numPr>
          <w:ilvl w:val="0"/>
          <w:numId w:val="78"/>
        </w:numPr>
      </w:pPr>
      <w:r w:rsidRPr="003931C8">
        <w:rPr>
          <w:b/>
          <w:bCs/>
        </w:rPr>
        <w:t>해운/항공</w:t>
      </w:r>
      <w:r w:rsidRPr="003931C8">
        <w:t>: 불황기엔 0~5%, 호황기엔 20% 이상</w:t>
      </w:r>
    </w:p>
    <w:p w14:paraId="1C9738DE" w14:textId="77777777" w:rsidR="003931C8" w:rsidRPr="003931C8" w:rsidRDefault="003931C8">
      <w:pPr>
        <w:numPr>
          <w:ilvl w:val="0"/>
          <w:numId w:val="78"/>
        </w:numPr>
      </w:pPr>
      <w:r w:rsidRPr="003931C8">
        <w:rPr>
          <w:b/>
          <w:bCs/>
        </w:rPr>
        <w:t>물류/택배</w:t>
      </w:r>
      <w:r w:rsidRPr="003931C8">
        <w:t>: 5~10% 수준으로 안정적</w:t>
      </w:r>
      <w:r w:rsidRPr="003931C8">
        <w:br/>
        <w:t xml:space="preserve">→ ROE보다 </w:t>
      </w:r>
      <w:r w:rsidRPr="003931C8">
        <w:rPr>
          <w:b/>
          <w:bCs/>
        </w:rPr>
        <w:t>‘지속성’과 ‘운임 사이클’에 민감</w:t>
      </w:r>
    </w:p>
    <w:p w14:paraId="706D6853" w14:textId="77777777" w:rsidR="003931C8" w:rsidRPr="003931C8" w:rsidRDefault="00000000" w:rsidP="003931C8">
      <w:r>
        <w:pict w14:anchorId="0EEB2C47">
          <v:rect id="_x0000_i1108" style="width:0;height:1.5pt" o:hralign="center" o:hrstd="t" o:hr="t" fillcolor="#a0a0a0" stroked="f"/>
        </w:pict>
      </w:r>
    </w:p>
    <w:p w14:paraId="30482387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3. PBR (주가순자산비율)</w:t>
      </w:r>
    </w:p>
    <w:p w14:paraId="5A87B0C2" w14:textId="77777777" w:rsidR="003931C8" w:rsidRPr="003931C8" w:rsidRDefault="003931C8">
      <w:pPr>
        <w:numPr>
          <w:ilvl w:val="0"/>
          <w:numId w:val="79"/>
        </w:numPr>
      </w:pPr>
      <w:r w:rsidRPr="003931C8">
        <w:rPr>
          <w:b/>
          <w:bCs/>
        </w:rPr>
        <w:t>해운/항공</w:t>
      </w:r>
      <w:r w:rsidRPr="003931C8">
        <w:t>: 0.3~0.8배도 많음 (자산 중 선박·항공기 비중 큼)</w:t>
      </w:r>
    </w:p>
    <w:p w14:paraId="2294DD97" w14:textId="77777777" w:rsidR="003931C8" w:rsidRPr="003931C8" w:rsidRDefault="003931C8">
      <w:pPr>
        <w:numPr>
          <w:ilvl w:val="0"/>
          <w:numId w:val="79"/>
        </w:numPr>
      </w:pPr>
      <w:r w:rsidRPr="003931C8">
        <w:rPr>
          <w:b/>
          <w:bCs/>
        </w:rPr>
        <w:t>물류/3PL</w:t>
      </w:r>
      <w:r w:rsidRPr="003931C8">
        <w:t>: 1~2배 가능 (부동산·물류센터 가치 반영)</w:t>
      </w:r>
      <w:r w:rsidRPr="003931C8">
        <w:br/>
        <w:t xml:space="preserve">→ </w:t>
      </w:r>
      <w:r w:rsidRPr="003931C8">
        <w:rPr>
          <w:b/>
          <w:bCs/>
        </w:rPr>
        <w:t>자산가치 vs 수익창출력 따로 따져야 함</w:t>
      </w:r>
    </w:p>
    <w:p w14:paraId="4405BEE6" w14:textId="77777777" w:rsidR="003931C8" w:rsidRPr="003931C8" w:rsidRDefault="00000000" w:rsidP="003931C8">
      <w:r>
        <w:pict w14:anchorId="6F0E45DB">
          <v:rect id="_x0000_i1109" style="width:0;height:1.5pt" o:hralign="center" o:hrstd="t" o:hr="t" fillcolor="#a0a0a0" stroked="f"/>
        </w:pict>
      </w:r>
    </w:p>
    <w:p w14:paraId="2B795D9D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4. 부채비율</w:t>
      </w:r>
    </w:p>
    <w:p w14:paraId="6A0924A1" w14:textId="77777777" w:rsidR="003931C8" w:rsidRPr="003931C8" w:rsidRDefault="003931C8">
      <w:pPr>
        <w:numPr>
          <w:ilvl w:val="0"/>
          <w:numId w:val="80"/>
        </w:numPr>
      </w:pPr>
      <w:r w:rsidRPr="003931C8">
        <w:rPr>
          <w:b/>
          <w:bCs/>
        </w:rPr>
        <w:t>해운/항공</w:t>
      </w:r>
      <w:r w:rsidRPr="003931C8">
        <w:t>: 200~500% 이상도 흔함</w:t>
      </w:r>
    </w:p>
    <w:p w14:paraId="7BCF1119" w14:textId="77777777" w:rsidR="003931C8" w:rsidRPr="003931C8" w:rsidRDefault="003931C8">
      <w:pPr>
        <w:numPr>
          <w:ilvl w:val="0"/>
          <w:numId w:val="80"/>
        </w:numPr>
      </w:pPr>
      <w:r w:rsidRPr="003931C8">
        <w:rPr>
          <w:b/>
          <w:bCs/>
        </w:rPr>
        <w:t>창고/택배</w:t>
      </w:r>
      <w:r w:rsidRPr="003931C8">
        <w:t>: 100~200%</w:t>
      </w:r>
      <w:r w:rsidRPr="003931C8">
        <w:br/>
        <w:t xml:space="preserve">→ </w:t>
      </w:r>
      <w:r w:rsidRPr="003931C8">
        <w:rPr>
          <w:b/>
          <w:bCs/>
        </w:rPr>
        <w:t>자산기반 산업 + 리스회계 반영 영향 큼</w:t>
      </w:r>
    </w:p>
    <w:p w14:paraId="51CFD967" w14:textId="77777777" w:rsidR="003931C8" w:rsidRPr="003931C8" w:rsidRDefault="003931C8" w:rsidP="003931C8">
      <w:r w:rsidRPr="003931C8">
        <w:rPr>
          <w:b/>
          <w:bCs/>
        </w:rPr>
        <w:t>이자보상배율(영업이익 ÷ 이자비용)</w:t>
      </w:r>
      <w:r w:rsidRPr="003931C8">
        <w:t xml:space="preserve"> 3 이상이면 생존력 괜찮다고 보면 돼.</w:t>
      </w:r>
    </w:p>
    <w:p w14:paraId="2DD41EDC" w14:textId="77777777" w:rsidR="003931C8" w:rsidRPr="003931C8" w:rsidRDefault="00000000" w:rsidP="003931C8">
      <w:r>
        <w:pict w14:anchorId="119AC6E4">
          <v:rect id="_x0000_i1110" style="width:0;height:1.5pt" o:hralign="center" o:hrstd="t" o:hr="t" fillcolor="#a0a0a0" stroked="f"/>
        </w:pict>
      </w:r>
    </w:p>
    <w:p w14:paraId="3DB09A9D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5. 영업이익률</w:t>
      </w:r>
    </w:p>
    <w:p w14:paraId="3B2857D2" w14:textId="77777777" w:rsidR="003931C8" w:rsidRPr="003931C8" w:rsidRDefault="003931C8">
      <w:pPr>
        <w:numPr>
          <w:ilvl w:val="0"/>
          <w:numId w:val="81"/>
        </w:numPr>
      </w:pPr>
      <w:r w:rsidRPr="003931C8">
        <w:rPr>
          <w:b/>
          <w:bCs/>
        </w:rPr>
        <w:t>해운/항공 화물</w:t>
      </w:r>
      <w:r w:rsidRPr="003931C8">
        <w:t>: 10</w:t>
      </w:r>
      <w:del w:id="1" w:author="Unknown">
        <w:r w:rsidRPr="003931C8">
          <w:delText>40% (운임 급등 시), 평소엔 5</w:delText>
        </w:r>
      </w:del>
      <w:r w:rsidRPr="003931C8">
        <w:t>10%</w:t>
      </w:r>
    </w:p>
    <w:p w14:paraId="15BDE484" w14:textId="77777777" w:rsidR="003931C8" w:rsidRPr="003931C8" w:rsidRDefault="003931C8">
      <w:pPr>
        <w:numPr>
          <w:ilvl w:val="0"/>
          <w:numId w:val="81"/>
        </w:numPr>
      </w:pPr>
      <w:r w:rsidRPr="003931C8">
        <w:rPr>
          <w:b/>
          <w:bCs/>
        </w:rPr>
        <w:lastRenderedPageBreak/>
        <w:t>택배/창고</w:t>
      </w:r>
      <w:r w:rsidRPr="003931C8">
        <w:t>: 2~6% (규모의 경제 중요)</w:t>
      </w:r>
    </w:p>
    <w:p w14:paraId="30F44B89" w14:textId="77777777" w:rsidR="003931C8" w:rsidRPr="003931C8" w:rsidRDefault="00000000" w:rsidP="003931C8">
      <w:r>
        <w:pict w14:anchorId="79CCD4B1">
          <v:rect id="_x0000_i1111" style="width:0;height:1.5pt" o:hralign="center" o:hrstd="t" o:hr="t" fillcolor="#a0a0a0" stroked="f"/>
        </w:pict>
      </w:r>
    </w:p>
    <w:p w14:paraId="2702875C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🔍</w:t>
      </w:r>
      <w:r w:rsidRPr="003931C8">
        <w:rPr>
          <w:b/>
          <w:bCs/>
        </w:rPr>
        <w:t xml:space="preserve"> 업종별 주요 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6069"/>
      </w:tblGrid>
      <w:tr w:rsidR="003931C8" w:rsidRPr="003931C8" w14:paraId="7FD2AA50" w14:textId="77777777" w:rsidTr="00393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F9DEE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업종</w:t>
            </w:r>
          </w:p>
        </w:tc>
        <w:tc>
          <w:tcPr>
            <w:tcW w:w="0" w:type="auto"/>
            <w:vAlign w:val="center"/>
            <w:hideMark/>
          </w:tcPr>
          <w:p w14:paraId="1D2A6E35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체크 포인트</w:t>
            </w:r>
          </w:p>
        </w:tc>
      </w:tr>
      <w:tr w:rsidR="003931C8" w:rsidRPr="003931C8" w14:paraId="5854432B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AEB4" w14:textId="77777777" w:rsidR="003931C8" w:rsidRPr="003931C8" w:rsidRDefault="003931C8" w:rsidP="003931C8">
            <w:r w:rsidRPr="003931C8">
              <w:rPr>
                <w:b/>
                <w:bCs/>
              </w:rPr>
              <w:t>해운</w:t>
            </w:r>
          </w:p>
        </w:tc>
        <w:tc>
          <w:tcPr>
            <w:tcW w:w="0" w:type="auto"/>
            <w:vAlign w:val="center"/>
            <w:hideMark/>
          </w:tcPr>
          <w:p w14:paraId="6027221B" w14:textId="77777777" w:rsidR="003931C8" w:rsidRPr="003931C8" w:rsidRDefault="003931C8" w:rsidP="003931C8">
            <w:r w:rsidRPr="003931C8">
              <w:t>BDI(벌크선 운임지수), SCFI(컨테이너운임지수), 선복량, 유가</w:t>
            </w:r>
          </w:p>
        </w:tc>
      </w:tr>
      <w:tr w:rsidR="003931C8" w:rsidRPr="003931C8" w14:paraId="3A60E35F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1AEE6" w14:textId="77777777" w:rsidR="003931C8" w:rsidRPr="003931C8" w:rsidRDefault="003931C8" w:rsidP="003931C8">
            <w:r w:rsidRPr="003931C8">
              <w:rPr>
                <w:b/>
                <w:bCs/>
              </w:rPr>
              <w:t>항공운송</w:t>
            </w:r>
          </w:p>
        </w:tc>
        <w:tc>
          <w:tcPr>
            <w:tcW w:w="0" w:type="auto"/>
            <w:vAlign w:val="center"/>
            <w:hideMark/>
          </w:tcPr>
          <w:p w14:paraId="5CBF8512" w14:textId="77777777" w:rsidR="003931C8" w:rsidRPr="003931C8" w:rsidRDefault="003931C8" w:rsidP="003931C8">
            <w:r w:rsidRPr="003931C8">
              <w:t>화물/여객 비중, 환율 영향, 항공유 가격</w:t>
            </w:r>
          </w:p>
        </w:tc>
      </w:tr>
      <w:tr w:rsidR="003931C8" w:rsidRPr="003931C8" w14:paraId="31D166B8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F9991" w14:textId="77777777" w:rsidR="003931C8" w:rsidRPr="003931C8" w:rsidRDefault="003931C8" w:rsidP="003931C8">
            <w:r w:rsidRPr="003931C8">
              <w:rPr>
                <w:b/>
                <w:bCs/>
              </w:rPr>
              <w:t>택배</w:t>
            </w:r>
          </w:p>
        </w:tc>
        <w:tc>
          <w:tcPr>
            <w:tcW w:w="0" w:type="auto"/>
            <w:vAlign w:val="center"/>
            <w:hideMark/>
          </w:tcPr>
          <w:p w14:paraId="35B3124A" w14:textId="77777777" w:rsidR="003931C8" w:rsidRPr="003931C8" w:rsidRDefault="003931C8" w:rsidP="003931C8">
            <w:r w:rsidRPr="003931C8">
              <w:t>배송단가, 물동량, 인건비, 자동화 설비 투자</w:t>
            </w:r>
          </w:p>
        </w:tc>
      </w:tr>
      <w:tr w:rsidR="003931C8" w:rsidRPr="003931C8" w14:paraId="59088313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E5F69" w14:textId="77777777" w:rsidR="003931C8" w:rsidRPr="003931C8" w:rsidRDefault="003931C8" w:rsidP="003931C8">
            <w:r w:rsidRPr="003931C8">
              <w:rPr>
                <w:b/>
                <w:bCs/>
              </w:rPr>
              <w:t>3PL/창고</w:t>
            </w:r>
          </w:p>
        </w:tc>
        <w:tc>
          <w:tcPr>
            <w:tcW w:w="0" w:type="auto"/>
            <w:vAlign w:val="center"/>
            <w:hideMark/>
          </w:tcPr>
          <w:p w14:paraId="447F0C52" w14:textId="77777777" w:rsidR="003931C8" w:rsidRPr="003931C8" w:rsidRDefault="003931C8" w:rsidP="003931C8">
            <w:r w:rsidRPr="003931C8">
              <w:t>임대료, 보관 효율, 물류센터 입지 (수도권 수요 중요)</w:t>
            </w:r>
          </w:p>
        </w:tc>
      </w:tr>
      <w:tr w:rsidR="003931C8" w:rsidRPr="003931C8" w14:paraId="0C76EB13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4F36" w14:textId="77777777" w:rsidR="003931C8" w:rsidRPr="003931C8" w:rsidRDefault="003931C8" w:rsidP="003931C8">
            <w:r w:rsidRPr="003931C8">
              <w:rPr>
                <w:b/>
                <w:bCs/>
              </w:rPr>
              <w:t>포워딩</w:t>
            </w:r>
          </w:p>
        </w:tc>
        <w:tc>
          <w:tcPr>
            <w:tcW w:w="0" w:type="auto"/>
            <w:vAlign w:val="center"/>
            <w:hideMark/>
          </w:tcPr>
          <w:p w14:paraId="3280A641" w14:textId="77777777" w:rsidR="003931C8" w:rsidRPr="003931C8" w:rsidRDefault="003931C8" w:rsidP="003931C8">
            <w:r w:rsidRPr="003931C8">
              <w:t>고객사 확보력, 글로벌 네트워크, 환율 수혜 여부</w:t>
            </w:r>
          </w:p>
        </w:tc>
      </w:tr>
    </w:tbl>
    <w:p w14:paraId="4924FB1D" w14:textId="77777777" w:rsidR="003931C8" w:rsidRPr="003931C8" w:rsidRDefault="00000000" w:rsidP="003931C8">
      <w:r>
        <w:pict w14:anchorId="42088F86">
          <v:rect id="_x0000_i1112" style="width:0;height:1.5pt" o:hralign="center" o:hrstd="t" o:hr="t" fillcolor="#a0a0a0" stroked="f"/>
        </w:pict>
      </w:r>
    </w:p>
    <w:p w14:paraId="2AC25EC1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✅</w:t>
      </w:r>
      <w:r w:rsidRPr="003931C8">
        <w:rPr>
          <w:b/>
          <w:bCs/>
        </w:rPr>
        <w:t xml:space="preserve"> 좋은 운송·창고 기업의 조건</w:t>
      </w:r>
    </w:p>
    <w:p w14:paraId="7DB9D612" w14:textId="77777777" w:rsidR="003931C8" w:rsidRPr="003931C8" w:rsidRDefault="003931C8">
      <w:pPr>
        <w:numPr>
          <w:ilvl w:val="0"/>
          <w:numId w:val="82"/>
        </w:numPr>
      </w:pPr>
      <w:r w:rsidRPr="003931C8">
        <w:rPr>
          <w:b/>
          <w:bCs/>
        </w:rPr>
        <w:t>운임 상승 시 수혜 받을 수 있는 고정비 기반 구조</w:t>
      </w:r>
    </w:p>
    <w:p w14:paraId="5D566713" w14:textId="77777777" w:rsidR="003931C8" w:rsidRPr="003931C8" w:rsidRDefault="003931C8">
      <w:pPr>
        <w:numPr>
          <w:ilvl w:val="0"/>
          <w:numId w:val="82"/>
        </w:numPr>
      </w:pPr>
      <w:r w:rsidRPr="003931C8">
        <w:rPr>
          <w:b/>
          <w:bCs/>
        </w:rPr>
        <w:t>보유 자산(선박, 항공기, 물류센터)과 운영 효율의 균형</w:t>
      </w:r>
    </w:p>
    <w:p w14:paraId="56BD2B87" w14:textId="77777777" w:rsidR="003931C8" w:rsidRPr="003931C8" w:rsidRDefault="003931C8">
      <w:pPr>
        <w:numPr>
          <w:ilvl w:val="0"/>
          <w:numId w:val="82"/>
        </w:numPr>
      </w:pPr>
      <w:r w:rsidRPr="003931C8">
        <w:rPr>
          <w:b/>
          <w:bCs/>
        </w:rPr>
        <w:t>중장기 고객사 계약 다수 확보 → 실적 안정성 확보</w:t>
      </w:r>
    </w:p>
    <w:p w14:paraId="323BBBE7" w14:textId="77777777" w:rsidR="003931C8" w:rsidRPr="003931C8" w:rsidRDefault="003931C8">
      <w:pPr>
        <w:numPr>
          <w:ilvl w:val="0"/>
          <w:numId w:val="82"/>
        </w:numPr>
      </w:pPr>
      <w:r w:rsidRPr="003931C8">
        <w:rPr>
          <w:b/>
          <w:bCs/>
        </w:rPr>
        <w:t>글로벌 공급망 혼란 시 대체 운송망 확보</w:t>
      </w:r>
    </w:p>
    <w:p w14:paraId="38A448F0" w14:textId="77777777" w:rsidR="003931C8" w:rsidRPr="003931C8" w:rsidRDefault="003931C8">
      <w:pPr>
        <w:numPr>
          <w:ilvl w:val="0"/>
          <w:numId w:val="82"/>
        </w:numPr>
      </w:pPr>
      <w:r w:rsidRPr="003931C8">
        <w:rPr>
          <w:b/>
          <w:bCs/>
        </w:rPr>
        <w:t>자동화·디지털 물류 시스템 도입 → 인건비 절감 효과</w:t>
      </w:r>
    </w:p>
    <w:p w14:paraId="0FB82F32" w14:textId="77777777" w:rsidR="003931C8" w:rsidRDefault="003931C8" w:rsidP="000F39AE"/>
    <w:p w14:paraId="0D51BB47" w14:textId="77777777" w:rsidR="003931C8" w:rsidRPr="003931C8" w:rsidRDefault="003931C8" w:rsidP="003931C8">
      <w:r w:rsidRPr="003931C8">
        <w:rPr>
          <w:b/>
          <w:bCs/>
        </w:rPr>
        <w:t>“운송업은 실적보다 시황, 창고업은 자산보다 회전율을 봐야 한다.”</w:t>
      </w:r>
    </w:p>
    <w:p w14:paraId="138A551C" w14:textId="77777777" w:rsidR="003931C8" w:rsidRPr="003931C8" w:rsidRDefault="003931C8" w:rsidP="003931C8">
      <w:r w:rsidRPr="003931C8">
        <w:t>운송은 실적 숫자가 아니라,</w:t>
      </w:r>
      <w:r w:rsidRPr="003931C8">
        <w:br/>
      </w:r>
      <w:r w:rsidRPr="003931C8">
        <w:rPr>
          <w:b/>
          <w:bCs/>
        </w:rPr>
        <w:t>운임이 어디로 가느냐</w:t>
      </w:r>
      <w:r w:rsidRPr="003931C8">
        <w:t>가 가장 중요하고</w:t>
      </w:r>
      <w:r w:rsidRPr="003931C8">
        <w:br/>
        <w:t xml:space="preserve">창고업은 보유 자산보다 </w:t>
      </w:r>
      <w:r w:rsidRPr="003931C8">
        <w:rPr>
          <w:b/>
          <w:bCs/>
        </w:rPr>
        <w:t>얼마나 효율적으로 돌리느냐</w:t>
      </w:r>
      <w:r w:rsidRPr="003931C8">
        <w:t>가 관건이야.</w:t>
      </w:r>
    </w:p>
    <w:p w14:paraId="0E40B784" w14:textId="77777777" w:rsidR="003931C8" w:rsidRDefault="003931C8" w:rsidP="000F39AE"/>
    <w:p w14:paraId="2D47B152" w14:textId="62817EFD" w:rsidR="003931C8" w:rsidRDefault="001F282F" w:rsidP="000F39AE">
      <w:r>
        <w:rPr>
          <w:rFonts w:hint="eastAsia"/>
        </w:rPr>
        <w:t xml:space="preserve">/ </w:t>
      </w:r>
      <w:r w:rsidRPr="001F282F">
        <w:rPr>
          <w:rFonts w:hint="eastAsia"/>
          <w:b/>
          <w:bCs/>
        </w:rPr>
        <w:t>운송장비</w:t>
      </w:r>
      <w:r w:rsidRPr="001F282F">
        <w:rPr>
          <w:b/>
          <w:bCs/>
        </w:rPr>
        <w:t>·</w:t>
      </w:r>
      <w:r w:rsidRPr="001F282F">
        <w:rPr>
          <w:rFonts w:hint="eastAsia"/>
          <w:b/>
          <w:bCs/>
        </w:rPr>
        <w:t>부품</w:t>
      </w:r>
    </w:p>
    <w:p w14:paraId="12CDA2EC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🚗</w:t>
      </w:r>
      <w:r w:rsidRPr="003931C8">
        <w:rPr>
          <w:b/>
          <w:bCs/>
        </w:rPr>
        <w:t xml:space="preserve"> 운송장비·부품 산업 개요</w:t>
      </w:r>
    </w:p>
    <w:p w14:paraId="75EFFE04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주요 구성</w:t>
      </w:r>
    </w:p>
    <w:p w14:paraId="12F0C7D5" w14:textId="77777777" w:rsidR="003931C8" w:rsidRPr="003931C8" w:rsidRDefault="003931C8">
      <w:pPr>
        <w:numPr>
          <w:ilvl w:val="0"/>
          <w:numId w:val="83"/>
        </w:numPr>
      </w:pPr>
      <w:r w:rsidRPr="003931C8">
        <w:rPr>
          <w:b/>
          <w:bCs/>
        </w:rPr>
        <w:lastRenderedPageBreak/>
        <w:t>자동차 부품</w:t>
      </w:r>
      <w:r w:rsidRPr="003931C8">
        <w:t>: 엔진, 브레이크, 배터리, 차체, 센서, 내장재 등</w:t>
      </w:r>
    </w:p>
    <w:p w14:paraId="3A2EEAE8" w14:textId="77777777" w:rsidR="003931C8" w:rsidRPr="003931C8" w:rsidRDefault="003931C8">
      <w:pPr>
        <w:numPr>
          <w:ilvl w:val="0"/>
          <w:numId w:val="83"/>
        </w:numPr>
      </w:pPr>
      <w:r w:rsidRPr="003931C8">
        <w:rPr>
          <w:b/>
          <w:bCs/>
        </w:rPr>
        <w:t>철도·항공 부품</w:t>
      </w:r>
      <w:r w:rsidRPr="003931C8">
        <w:t>: 기계장치, 브레이크, 전장, 의장 등</w:t>
      </w:r>
    </w:p>
    <w:p w14:paraId="34F6866C" w14:textId="77777777" w:rsidR="003931C8" w:rsidRPr="003931C8" w:rsidRDefault="003931C8">
      <w:pPr>
        <w:numPr>
          <w:ilvl w:val="0"/>
          <w:numId w:val="83"/>
        </w:numPr>
      </w:pPr>
      <w:r w:rsidRPr="003931C8">
        <w:rPr>
          <w:b/>
          <w:bCs/>
        </w:rPr>
        <w:t>전기차/친환경차 부품</w:t>
      </w:r>
      <w:r w:rsidRPr="003931C8">
        <w:t>: 모터, 인버터, 배터리 팩 등</w:t>
      </w:r>
    </w:p>
    <w:p w14:paraId="708FA34A" w14:textId="77777777" w:rsidR="003931C8" w:rsidRPr="003931C8" w:rsidRDefault="003931C8" w:rsidP="003931C8">
      <w:r w:rsidRPr="003931C8">
        <w:rPr>
          <w:b/>
          <w:bCs/>
        </w:rPr>
        <w:t>공통 특징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완성차 메이커 의존도가 매우 높음 (현대차, 기아 등)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납기 지연, 불량률 리스크</w:t>
      </w:r>
      <w:r w:rsidRPr="003931C8">
        <w:t xml:space="preserve"> 크고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환율·원자재·인건비 등 외부 변수에 민감</w:t>
      </w:r>
    </w:p>
    <w:p w14:paraId="517847B7" w14:textId="77777777" w:rsidR="003931C8" w:rsidRPr="003931C8" w:rsidRDefault="00000000" w:rsidP="003931C8">
      <w:r>
        <w:pict w14:anchorId="0B04FCE8">
          <v:rect id="_x0000_i1113" style="width:0;height:1.5pt" o:hralign="center" o:hrstd="t" o:hr="t" fillcolor="#a0a0a0" stroked="f"/>
        </w:pict>
      </w:r>
    </w:p>
    <w:p w14:paraId="0E641ECF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📊</w:t>
      </w:r>
      <w:r w:rsidRPr="003931C8">
        <w:rPr>
          <w:b/>
          <w:bCs/>
        </w:rPr>
        <w:t xml:space="preserve"> 주요 재무 지표 분석</w:t>
      </w:r>
    </w:p>
    <w:p w14:paraId="31FEB12F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1. PER (주가수익비율)</w:t>
      </w:r>
    </w:p>
    <w:p w14:paraId="12E02494" w14:textId="77777777" w:rsidR="003931C8" w:rsidRPr="003931C8" w:rsidRDefault="003931C8">
      <w:pPr>
        <w:numPr>
          <w:ilvl w:val="0"/>
          <w:numId w:val="84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6~12배</w:t>
      </w:r>
      <w:r w:rsidRPr="003931C8">
        <w:t>, 안정된 업체는 더 높게 평가받음</w:t>
      </w:r>
    </w:p>
    <w:p w14:paraId="3BE806B3" w14:textId="77777777" w:rsidR="003931C8" w:rsidRPr="003931C8" w:rsidRDefault="003931C8">
      <w:pPr>
        <w:numPr>
          <w:ilvl w:val="0"/>
          <w:numId w:val="84"/>
        </w:numPr>
      </w:pPr>
      <w:r w:rsidRPr="003931C8">
        <w:rPr>
          <w:b/>
          <w:bCs/>
        </w:rPr>
        <w:t>PER이 낮은 이유</w:t>
      </w:r>
      <w:r w:rsidRPr="003931C8">
        <w:t>: 완성차 업계에 끌려다니는 구조 + 수익성 낮음</w:t>
      </w:r>
    </w:p>
    <w:p w14:paraId="4F55DF10" w14:textId="77777777" w:rsidR="003931C8" w:rsidRPr="003931C8" w:rsidRDefault="003931C8">
      <w:pPr>
        <w:numPr>
          <w:ilvl w:val="0"/>
          <w:numId w:val="84"/>
        </w:numPr>
      </w:pPr>
      <w:r w:rsidRPr="003931C8">
        <w:t xml:space="preserve">단, </w:t>
      </w:r>
      <w:r w:rsidRPr="003931C8">
        <w:rPr>
          <w:b/>
          <w:bCs/>
        </w:rPr>
        <w:t>전기차 수혜주</w:t>
      </w:r>
      <w:r w:rsidRPr="003931C8">
        <w:t>로 엮이면 PER 30배 넘는 경우도 있어</w:t>
      </w:r>
    </w:p>
    <w:p w14:paraId="2C5B4114" w14:textId="77777777" w:rsidR="003931C8" w:rsidRPr="003931C8" w:rsidRDefault="00000000" w:rsidP="003931C8">
      <w:r>
        <w:pict w14:anchorId="596711B1">
          <v:rect id="_x0000_i1114" style="width:0;height:1.5pt" o:hralign="center" o:hrstd="t" o:hr="t" fillcolor="#a0a0a0" stroked="f"/>
        </w:pict>
      </w:r>
    </w:p>
    <w:p w14:paraId="43DC750E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2. ROE (자기자본이익률)</w:t>
      </w:r>
    </w:p>
    <w:p w14:paraId="7B837D4A" w14:textId="77777777" w:rsidR="003931C8" w:rsidRPr="003931C8" w:rsidRDefault="003931C8">
      <w:pPr>
        <w:numPr>
          <w:ilvl w:val="0"/>
          <w:numId w:val="85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5~10% 수준</w:t>
      </w:r>
      <w:r w:rsidRPr="003931C8">
        <w:t>, 안정적이고 구조조정 된 기업은 15% 이상 가능</w:t>
      </w:r>
    </w:p>
    <w:p w14:paraId="7E6A6C9A" w14:textId="77777777" w:rsidR="003931C8" w:rsidRPr="003931C8" w:rsidRDefault="003931C8">
      <w:pPr>
        <w:numPr>
          <w:ilvl w:val="0"/>
          <w:numId w:val="85"/>
        </w:numPr>
      </w:pPr>
      <w:r w:rsidRPr="003931C8">
        <w:t>ROE가 높은 기업은 보통</w:t>
      </w:r>
      <w:r w:rsidRPr="003931C8">
        <w:br/>
        <w:t xml:space="preserve">→ </w:t>
      </w:r>
      <w:r w:rsidRPr="003931C8">
        <w:rPr>
          <w:b/>
          <w:bCs/>
        </w:rPr>
        <w:t>전속 납품 비중↑</w:t>
      </w:r>
      <w:r w:rsidRPr="003931C8">
        <w:t xml:space="preserve">, </w:t>
      </w:r>
      <w:r w:rsidRPr="003931C8">
        <w:rPr>
          <w:b/>
          <w:bCs/>
        </w:rPr>
        <w:t>자동화↑</w:t>
      </w:r>
      <w:r w:rsidRPr="003931C8">
        <w:t xml:space="preserve">, </w:t>
      </w:r>
      <w:r w:rsidRPr="003931C8">
        <w:rPr>
          <w:b/>
          <w:bCs/>
        </w:rPr>
        <w:t>고마진 부품 생산</w:t>
      </w:r>
    </w:p>
    <w:p w14:paraId="53D53F5D" w14:textId="77777777" w:rsidR="003931C8" w:rsidRPr="003931C8" w:rsidRDefault="00000000" w:rsidP="003931C8">
      <w:r>
        <w:pict w14:anchorId="621EA318">
          <v:rect id="_x0000_i1115" style="width:0;height:1.5pt" o:hralign="center" o:hrstd="t" o:hr="t" fillcolor="#a0a0a0" stroked="f"/>
        </w:pict>
      </w:r>
    </w:p>
    <w:p w14:paraId="36ECB085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3. PBR (주가순자산비율)</w:t>
      </w:r>
    </w:p>
    <w:p w14:paraId="313CC113" w14:textId="77777777" w:rsidR="003931C8" w:rsidRPr="003931C8" w:rsidRDefault="003931C8">
      <w:pPr>
        <w:numPr>
          <w:ilvl w:val="0"/>
          <w:numId w:val="86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0.4~1배</w:t>
      </w:r>
    </w:p>
    <w:p w14:paraId="02C7B8D1" w14:textId="77777777" w:rsidR="003931C8" w:rsidRPr="003931C8" w:rsidRDefault="003931C8">
      <w:pPr>
        <w:numPr>
          <w:ilvl w:val="0"/>
          <w:numId w:val="86"/>
        </w:numPr>
      </w:pPr>
      <w:r w:rsidRPr="003931C8">
        <w:t xml:space="preserve">이유는? 유형자산(공장, 설비)은 많지만 </w:t>
      </w:r>
      <w:r w:rsidRPr="003931C8">
        <w:rPr>
          <w:b/>
          <w:bCs/>
        </w:rPr>
        <w:t>마진이 박해서</w:t>
      </w:r>
      <w:r w:rsidRPr="003931C8">
        <w:t xml:space="preserve"> 장부가치로 할인됨</w:t>
      </w:r>
      <w:r w:rsidRPr="003931C8">
        <w:br/>
        <w:t xml:space="preserve">→ 하지만 </w:t>
      </w:r>
      <w:r w:rsidRPr="003931C8">
        <w:rPr>
          <w:b/>
          <w:bCs/>
        </w:rPr>
        <w:t>순현금 보유 + 고정거래처 확보 기업</w:t>
      </w:r>
      <w:r w:rsidRPr="003931C8">
        <w:t>은 1배 이상도 정당화됨</w:t>
      </w:r>
    </w:p>
    <w:p w14:paraId="4309E545" w14:textId="77777777" w:rsidR="003931C8" w:rsidRPr="003931C8" w:rsidRDefault="00000000" w:rsidP="003931C8">
      <w:r>
        <w:pict w14:anchorId="4C63A9DB">
          <v:rect id="_x0000_i1116" style="width:0;height:1.5pt" o:hralign="center" o:hrstd="t" o:hr="t" fillcolor="#a0a0a0" stroked="f"/>
        </w:pict>
      </w:r>
    </w:p>
    <w:p w14:paraId="6DAD5C83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4. 부채비율</w:t>
      </w:r>
    </w:p>
    <w:p w14:paraId="2EC2F345" w14:textId="77777777" w:rsidR="003931C8" w:rsidRPr="003931C8" w:rsidRDefault="003931C8">
      <w:pPr>
        <w:numPr>
          <w:ilvl w:val="0"/>
          <w:numId w:val="87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100~200%</w:t>
      </w:r>
      <w:r w:rsidRPr="003931C8">
        <w:t>, 설비투자 많고 운전자본 부담 큼</w:t>
      </w:r>
    </w:p>
    <w:p w14:paraId="07FB6447" w14:textId="77777777" w:rsidR="003931C8" w:rsidRPr="003931C8" w:rsidRDefault="003931C8">
      <w:pPr>
        <w:numPr>
          <w:ilvl w:val="0"/>
          <w:numId w:val="87"/>
        </w:numPr>
      </w:pPr>
      <w:r w:rsidRPr="003931C8">
        <w:t>중요한 건 **운전자본 회전율(재고·매출채권)**이 얼마나 빠르냐야</w:t>
      </w:r>
      <w:r w:rsidRPr="003931C8">
        <w:br/>
      </w:r>
      <w:r w:rsidRPr="003931C8">
        <w:lastRenderedPageBreak/>
        <w:t xml:space="preserve">→ </w:t>
      </w:r>
      <w:r w:rsidRPr="003931C8">
        <w:rPr>
          <w:b/>
          <w:bCs/>
        </w:rPr>
        <w:t>납품은 했는데, 돈은 늦게 받는 구조</w:t>
      </w:r>
      <w:r w:rsidRPr="003931C8">
        <w:t>가 흔해</w:t>
      </w:r>
    </w:p>
    <w:p w14:paraId="5242B2D6" w14:textId="77777777" w:rsidR="003931C8" w:rsidRPr="003931C8" w:rsidRDefault="00000000" w:rsidP="003931C8">
      <w:r>
        <w:pict w14:anchorId="2678241B">
          <v:rect id="_x0000_i1117" style="width:0;height:1.5pt" o:hralign="center" o:hrstd="t" o:hr="t" fillcolor="#a0a0a0" stroked="f"/>
        </w:pict>
      </w:r>
    </w:p>
    <w:p w14:paraId="63D39AAD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5. 영업이익률</w:t>
      </w:r>
    </w:p>
    <w:p w14:paraId="47E1BE02" w14:textId="77777777" w:rsidR="003931C8" w:rsidRPr="003931C8" w:rsidRDefault="003931C8">
      <w:pPr>
        <w:numPr>
          <w:ilvl w:val="0"/>
          <w:numId w:val="88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3~8%</w:t>
      </w:r>
      <w:r w:rsidRPr="003931C8">
        <w:t>, 고부가 부품은 10~15% 이상</w:t>
      </w:r>
    </w:p>
    <w:p w14:paraId="3A43206E" w14:textId="77777777" w:rsidR="003931C8" w:rsidRPr="003931C8" w:rsidRDefault="003931C8">
      <w:pPr>
        <w:numPr>
          <w:ilvl w:val="0"/>
          <w:numId w:val="88"/>
        </w:numPr>
      </w:pPr>
      <w:r w:rsidRPr="003931C8">
        <w:rPr>
          <w:b/>
          <w:bCs/>
        </w:rPr>
        <w:t>부품업은 단가 인하 압박</w:t>
      </w:r>
      <w:r w:rsidRPr="003931C8">
        <w:t>을 연례행사처럼 받는 산업이야</w:t>
      </w:r>
      <w:r w:rsidRPr="003931C8">
        <w:br/>
        <w:t xml:space="preserve">→ </w:t>
      </w:r>
      <w:r w:rsidRPr="003931C8">
        <w:rPr>
          <w:b/>
          <w:bCs/>
        </w:rPr>
        <w:t>규모의 경제 + 원가절감 능력</w:t>
      </w:r>
      <w:r w:rsidRPr="003931C8">
        <w:t>이 이익률 방어의 핵심</w:t>
      </w:r>
    </w:p>
    <w:p w14:paraId="3C3FDD4D" w14:textId="77777777" w:rsidR="003931C8" w:rsidRPr="003931C8" w:rsidRDefault="00000000" w:rsidP="003931C8">
      <w:r>
        <w:pict w14:anchorId="6A0DE8B6">
          <v:rect id="_x0000_i1118" style="width:0;height:1.5pt" o:hralign="center" o:hrstd="t" o:hr="t" fillcolor="#a0a0a0" stroked="f"/>
        </w:pict>
      </w:r>
    </w:p>
    <w:p w14:paraId="7919956E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🔍</w:t>
      </w:r>
      <w:r w:rsidRPr="003931C8">
        <w:rPr>
          <w:b/>
          <w:bCs/>
        </w:rPr>
        <w:t xml:space="preserve"> 부품업종 핵심 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5734"/>
      </w:tblGrid>
      <w:tr w:rsidR="003931C8" w:rsidRPr="003931C8" w14:paraId="6D241C23" w14:textId="77777777" w:rsidTr="00393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6A195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8F1BE72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설명</w:t>
            </w:r>
          </w:p>
        </w:tc>
      </w:tr>
      <w:tr w:rsidR="003931C8" w:rsidRPr="003931C8" w14:paraId="4C551AC2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6D51" w14:textId="77777777" w:rsidR="003931C8" w:rsidRPr="003931C8" w:rsidRDefault="003931C8" w:rsidP="003931C8">
            <w:r w:rsidRPr="003931C8">
              <w:rPr>
                <w:b/>
                <w:bCs/>
              </w:rPr>
              <w:t>OEM 전속 공급 여부</w:t>
            </w:r>
          </w:p>
        </w:tc>
        <w:tc>
          <w:tcPr>
            <w:tcW w:w="0" w:type="auto"/>
            <w:vAlign w:val="center"/>
            <w:hideMark/>
          </w:tcPr>
          <w:p w14:paraId="646686FA" w14:textId="77777777" w:rsidR="003931C8" w:rsidRPr="003931C8" w:rsidRDefault="003931C8" w:rsidP="003931C8">
            <w:r w:rsidRPr="003931C8">
              <w:t>현대차, 기아 등 완성차 그룹에 납품 계약이 안정적인가</w:t>
            </w:r>
          </w:p>
        </w:tc>
      </w:tr>
      <w:tr w:rsidR="003931C8" w:rsidRPr="003931C8" w14:paraId="60DEB8F0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05A91" w14:textId="77777777" w:rsidR="003931C8" w:rsidRPr="003931C8" w:rsidRDefault="003931C8" w:rsidP="003931C8">
            <w:r w:rsidRPr="003931C8">
              <w:rPr>
                <w:b/>
                <w:bCs/>
              </w:rPr>
              <w:t>고객사 다변화</w:t>
            </w:r>
          </w:p>
        </w:tc>
        <w:tc>
          <w:tcPr>
            <w:tcW w:w="0" w:type="auto"/>
            <w:vAlign w:val="center"/>
            <w:hideMark/>
          </w:tcPr>
          <w:p w14:paraId="5ACF6190" w14:textId="77777777" w:rsidR="003931C8" w:rsidRPr="003931C8" w:rsidRDefault="003931C8" w:rsidP="003931C8">
            <w:r w:rsidRPr="003931C8">
              <w:t>특정 OEM만 의존 시, 단일 리스크 매우 큼</w:t>
            </w:r>
          </w:p>
        </w:tc>
      </w:tr>
      <w:tr w:rsidR="003931C8" w:rsidRPr="003931C8" w14:paraId="743BB0AB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B10B" w14:textId="77777777" w:rsidR="003931C8" w:rsidRPr="003931C8" w:rsidRDefault="003931C8" w:rsidP="003931C8">
            <w:r w:rsidRPr="003931C8">
              <w:rPr>
                <w:b/>
                <w:bCs/>
              </w:rPr>
              <w:t>제품 포트폴리오</w:t>
            </w:r>
          </w:p>
        </w:tc>
        <w:tc>
          <w:tcPr>
            <w:tcW w:w="0" w:type="auto"/>
            <w:vAlign w:val="center"/>
            <w:hideMark/>
          </w:tcPr>
          <w:p w14:paraId="00B9D562" w14:textId="77777777" w:rsidR="003931C8" w:rsidRPr="003931C8" w:rsidRDefault="003931C8" w:rsidP="003931C8">
            <w:r w:rsidRPr="003931C8">
              <w:t>고부가 vs 범용 부품 → 마진 차이 극심</w:t>
            </w:r>
          </w:p>
        </w:tc>
      </w:tr>
      <w:tr w:rsidR="003931C8" w:rsidRPr="003931C8" w14:paraId="048C176F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5866F" w14:textId="77777777" w:rsidR="003931C8" w:rsidRPr="003931C8" w:rsidRDefault="003931C8" w:rsidP="003931C8">
            <w:r w:rsidRPr="003931C8">
              <w:rPr>
                <w:b/>
                <w:bCs/>
              </w:rPr>
              <w:t>전기차 수혜 여부</w:t>
            </w:r>
          </w:p>
        </w:tc>
        <w:tc>
          <w:tcPr>
            <w:tcW w:w="0" w:type="auto"/>
            <w:vAlign w:val="center"/>
            <w:hideMark/>
          </w:tcPr>
          <w:p w14:paraId="56332E82" w14:textId="77777777" w:rsidR="003931C8" w:rsidRPr="003931C8" w:rsidRDefault="003931C8" w:rsidP="003931C8">
            <w:r w:rsidRPr="003931C8">
              <w:t>내연기관 부품 중심이면 성장 한계 있음</w:t>
            </w:r>
          </w:p>
        </w:tc>
      </w:tr>
      <w:tr w:rsidR="003931C8" w:rsidRPr="003931C8" w14:paraId="60C16C63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A783" w14:textId="77777777" w:rsidR="003931C8" w:rsidRPr="003931C8" w:rsidRDefault="003931C8" w:rsidP="003931C8">
            <w:r w:rsidRPr="003931C8">
              <w:rPr>
                <w:b/>
                <w:bCs/>
              </w:rPr>
              <w:t>CAPEX/자동화</w:t>
            </w:r>
          </w:p>
        </w:tc>
        <w:tc>
          <w:tcPr>
            <w:tcW w:w="0" w:type="auto"/>
            <w:vAlign w:val="center"/>
            <w:hideMark/>
          </w:tcPr>
          <w:p w14:paraId="76060A2E" w14:textId="77777777" w:rsidR="003931C8" w:rsidRPr="003931C8" w:rsidRDefault="003931C8" w:rsidP="003931C8">
            <w:r w:rsidRPr="003931C8">
              <w:t>공장 자동화 여부가 원가 경쟁력 좌우</w:t>
            </w:r>
          </w:p>
        </w:tc>
      </w:tr>
      <w:tr w:rsidR="003931C8" w:rsidRPr="003931C8" w14:paraId="74F93047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7FE88" w14:textId="77777777" w:rsidR="003931C8" w:rsidRPr="003931C8" w:rsidRDefault="003931C8" w:rsidP="003931C8">
            <w:r w:rsidRPr="003931C8">
              <w:rPr>
                <w:b/>
                <w:bCs/>
              </w:rPr>
              <w:t>해외 매출 비중</w:t>
            </w:r>
          </w:p>
        </w:tc>
        <w:tc>
          <w:tcPr>
            <w:tcW w:w="0" w:type="auto"/>
            <w:vAlign w:val="center"/>
            <w:hideMark/>
          </w:tcPr>
          <w:p w14:paraId="6B9CAF2D" w14:textId="77777777" w:rsidR="003931C8" w:rsidRPr="003931C8" w:rsidRDefault="003931C8" w:rsidP="003931C8">
            <w:r w:rsidRPr="003931C8">
              <w:t>환율 수혜 or 무역장벽 리스크 같이 체크</w:t>
            </w:r>
          </w:p>
        </w:tc>
      </w:tr>
    </w:tbl>
    <w:p w14:paraId="16BE1965" w14:textId="77777777" w:rsidR="003931C8" w:rsidRPr="003931C8" w:rsidRDefault="00000000" w:rsidP="003931C8">
      <w:r>
        <w:pict w14:anchorId="32A58435">
          <v:rect id="_x0000_i1119" style="width:0;height:1.5pt" o:hralign="center" o:hrstd="t" o:hr="t" fillcolor="#a0a0a0" stroked="f"/>
        </w:pict>
      </w:r>
    </w:p>
    <w:p w14:paraId="15E0E613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✅</w:t>
      </w:r>
      <w:r w:rsidRPr="003931C8">
        <w:rPr>
          <w:b/>
          <w:bCs/>
        </w:rPr>
        <w:t xml:space="preserve"> 좋은 부품 회사의 특징</w:t>
      </w:r>
    </w:p>
    <w:p w14:paraId="6FE72B16" w14:textId="77777777" w:rsidR="003931C8" w:rsidRPr="003931C8" w:rsidRDefault="003931C8">
      <w:pPr>
        <w:numPr>
          <w:ilvl w:val="0"/>
          <w:numId w:val="89"/>
        </w:numPr>
      </w:pPr>
      <w:r w:rsidRPr="003931C8">
        <w:rPr>
          <w:b/>
          <w:bCs/>
        </w:rPr>
        <w:t>전기차/수소차 등 미래차 핵심 부품 생산</w:t>
      </w:r>
    </w:p>
    <w:p w14:paraId="126CD013" w14:textId="77777777" w:rsidR="003931C8" w:rsidRPr="003931C8" w:rsidRDefault="003931C8">
      <w:pPr>
        <w:numPr>
          <w:ilvl w:val="0"/>
          <w:numId w:val="89"/>
        </w:numPr>
      </w:pPr>
      <w:r w:rsidRPr="003931C8">
        <w:rPr>
          <w:b/>
          <w:bCs/>
        </w:rPr>
        <w:t>자동차 전장화(센서, 카메라, ADAS)</w:t>
      </w:r>
      <w:r w:rsidRPr="003931C8">
        <w:t xml:space="preserve"> 관련 부품 보유</w:t>
      </w:r>
    </w:p>
    <w:p w14:paraId="73771DB9" w14:textId="77777777" w:rsidR="003931C8" w:rsidRPr="003931C8" w:rsidRDefault="003931C8">
      <w:pPr>
        <w:numPr>
          <w:ilvl w:val="0"/>
          <w:numId w:val="89"/>
        </w:numPr>
      </w:pPr>
      <w:r w:rsidRPr="003931C8">
        <w:rPr>
          <w:b/>
          <w:bCs/>
        </w:rPr>
        <w:t>납품 단가 협상력이 있는 기업 (기술/품질 우위)</w:t>
      </w:r>
    </w:p>
    <w:p w14:paraId="3BBC4495" w14:textId="77777777" w:rsidR="003931C8" w:rsidRPr="003931C8" w:rsidRDefault="003931C8">
      <w:pPr>
        <w:numPr>
          <w:ilvl w:val="0"/>
          <w:numId w:val="89"/>
        </w:numPr>
      </w:pPr>
      <w:r w:rsidRPr="003931C8">
        <w:rPr>
          <w:b/>
          <w:bCs/>
        </w:rPr>
        <w:t>OEM과 공동 개발 파트너십 구조</w:t>
      </w:r>
    </w:p>
    <w:p w14:paraId="409FE411" w14:textId="77777777" w:rsidR="003931C8" w:rsidRPr="003931C8" w:rsidRDefault="003931C8">
      <w:pPr>
        <w:numPr>
          <w:ilvl w:val="0"/>
          <w:numId w:val="89"/>
        </w:numPr>
      </w:pPr>
      <w:r w:rsidRPr="003931C8">
        <w:rPr>
          <w:b/>
          <w:bCs/>
        </w:rPr>
        <w:t>현금흐름이 플러스이고, 고정비 구조 탄탄</w:t>
      </w:r>
    </w:p>
    <w:p w14:paraId="3647BAFE" w14:textId="77777777" w:rsidR="003931C8" w:rsidRDefault="003931C8" w:rsidP="000F39AE"/>
    <w:p w14:paraId="026A1436" w14:textId="77777777" w:rsidR="003931C8" w:rsidRPr="003931C8" w:rsidRDefault="003931C8" w:rsidP="003931C8">
      <w:r w:rsidRPr="003931C8">
        <w:rPr>
          <w:b/>
          <w:bCs/>
        </w:rPr>
        <w:t>“부품 산업은 완성차의 그림자에서 실적을 버는 예술이다.”</w:t>
      </w:r>
      <w:r w:rsidRPr="003931C8">
        <w:br/>
        <w:t xml:space="preserve">하지만 그림자도 </w:t>
      </w:r>
      <w:r w:rsidRPr="003931C8">
        <w:rPr>
          <w:b/>
          <w:bCs/>
        </w:rPr>
        <w:t>빛을 잘 따라다녀야 돈을 번다.</w:t>
      </w:r>
    </w:p>
    <w:p w14:paraId="3A960ECB" w14:textId="77777777" w:rsidR="003931C8" w:rsidRPr="003931C8" w:rsidRDefault="003931C8" w:rsidP="003931C8">
      <w:r w:rsidRPr="003931C8">
        <w:lastRenderedPageBreak/>
        <w:t>결국 이 산업은</w:t>
      </w:r>
      <w:r w:rsidRPr="003931C8">
        <w:br/>
      </w:r>
      <w:r w:rsidRPr="003931C8">
        <w:rPr>
          <w:b/>
          <w:bCs/>
        </w:rPr>
        <w:t>① 고객사 관계</w:t>
      </w:r>
      <w:r w:rsidRPr="003931C8">
        <w:t>,</w:t>
      </w:r>
      <w:r w:rsidRPr="003931C8">
        <w:br/>
      </w:r>
      <w:r w:rsidRPr="003931C8">
        <w:rPr>
          <w:b/>
          <w:bCs/>
        </w:rPr>
        <w:t>② 제품 포트폴리오</w:t>
      </w:r>
      <w:r w:rsidRPr="003931C8">
        <w:t>,</w:t>
      </w:r>
      <w:r w:rsidRPr="003931C8">
        <w:br/>
      </w:r>
      <w:r w:rsidRPr="003931C8">
        <w:rPr>
          <w:b/>
          <w:bCs/>
        </w:rPr>
        <w:t>③ 미래차 대응력</w:t>
      </w:r>
      <w:r w:rsidRPr="003931C8">
        <w:br/>
        <w:t>이 세 가지가 핵심이야.</w:t>
      </w:r>
    </w:p>
    <w:p w14:paraId="548EA514" w14:textId="77777777" w:rsidR="003931C8" w:rsidRDefault="003931C8" w:rsidP="000F39AE"/>
    <w:p w14:paraId="74901756" w14:textId="0C732F0B" w:rsidR="00F11FFF" w:rsidRDefault="001F282F" w:rsidP="000F39AE">
      <w:r>
        <w:rPr>
          <w:rFonts w:hint="eastAsia"/>
        </w:rPr>
        <w:t>/ 유통</w:t>
      </w:r>
    </w:p>
    <w:p w14:paraId="1F2709EF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Symbol" w:hAnsi="Segoe UI Symbol" w:cs="Segoe UI Symbol"/>
          <w:b/>
          <w:bCs/>
        </w:rPr>
        <w:t>🛍</w:t>
      </w:r>
      <w:r w:rsidRPr="003931C8">
        <w:rPr>
          <w:b/>
          <w:bCs/>
        </w:rPr>
        <w:t xml:space="preserve"> 유통업 산업 개요</w:t>
      </w:r>
    </w:p>
    <w:p w14:paraId="37B4EACB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주요 업태</w:t>
      </w:r>
    </w:p>
    <w:p w14:paraId="32A046D6" w14:textId="77777777" w:rsidR="003931C8" w:rsidRPr="003931C8" w:rsidRDefault="003931C8">
      <w:pPr>
        <w:numPr>
          <w:ilvl w:val="0"/>
          <w:numId w:val="90"/>
        </w:numPr>
      </w:pPr>
      <w:r w:rsidRPr="003931C8">
        <w:rPr>
          <w:b/>
          <w:bCs/>
        </w:rPr>
        <w:t>전통 소매</w:t>
      </w:r>
      <w:r w:rsidRPr="003931C8">
        <w:t>: 백화점, 마트, 편의점</w:t>
      </w:r>
    </w:p>
    <w:p w14:paraId="49CA5875" w14:textId="77777777" w:rsidR="003931C8" w:rsidRPr="003931C8" w:rsidRDefault="003931C8">
      <w:pPr>
        <w:numPr>
          <w:ilvl w:val="0"/>
          <w:numId w:val="90"/>
        </w:numPr>
      </w:pPr>
      <w:r w:rsidRPr="003931C8">
        <w:rPr>
          <w:b/>
          <w:bCs/>
        </w:rPr>
        <w:t>전문 유통</w:t>
      </w:r>
      <w:r w:rsidRPr="003931C8">
        <w:t>: 패션, 화장품, 가전 등</w:t>
      </w:r>
    </w:p>
    <w:p w14:paraId="72B05CBD" w14:textId="77777777" w:rsidR="003931C8" w:rsidRPr="003931C8" w:rsidRDefault="003931C8">
      <w:pPr>
        <w:numPr>
          <w:ilvl w:val="0"/>
          <w:numId w:val="90"/>
        </w:numPr>
      </w:pPr>
      <w:r w:rsidRPr="003931C8">
        <w:rPr>
          <w:b/>
          <w:bCs/>
        </w:rPr>
        <w:t>온라인 유통</w:t>
      </w:r>
      <w:r w:rsidRPr="003931C8">
        <w:t>: 이커머스, 라이브커머스, 플랫폼형 유통</w:t>
      </w:r>
    </w:p>
    <w:p w14:paraId="72E2AF80" w14:textId="77777777" w:rsidR="003931C8" w:rsidRPr="003931C8" w:rsidRDefault="003931C8">
      <w:pPr>
        <w:numPr>
          <w:ilvl w:val="0"/>
          <w:numId w:val="90"/>
        </w:numPr>
      </w:pPr>
      <w:r w:rsidRPr="003931C8">
        <w:rPr>
          <w:b/>
          <w:bCs/>
        </w:rPr>
        <w:t>도매·B2B 유통</w:t>
      </w:r>
      <w:r w:rsidRPr="003931C8">
        <w:t>: 식자재, 산업재, 프랜차이즈 유통망</w:t>
      </w:r>
    </w:p>
    <w:p w14:paraId="7D73B09E" w14:textId="77777777" w:rsidR="003931C8" w:rsidRPr="003931C8" w:rsidRDefault="003931C8" w:rsidP="003931C8">
      <w:r w:rsidRPr="003931C8">
        <w:rPr>
          <w:b/>
          <w:bCs/>
        </w:rPr>
        <w:t>공통 특징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마진은 얇고, 회전율이 생명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재고 부담·인건비 부담 큼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소비자 취향 변화에 민감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IT기술 활용이 점점 더 중요</w:t>
      </w:r>
    </w:p>
    <w:p w14:paraId="5A4B859F" w14:textId="77777777" w:rsidR="003931C8" w:rsidRPr="003931C8" w:rsidRDefault="00000000" w:rsidP="003931C8">
      <w:r>
        <w:pict w14:anchorId="143198C6">
          <v:rect id="_x0000_i1120" style="width:0;height:1.5pt" o:hralign="center" o:hrstd="t" o:hr="t" fillcolor="#a0a0a0" stroked="f"/>
        </w:pict>
      </w:r>
    </w:p>
    <w:p w14:paraId="1E521814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📊</w:t>
      </w:r>
      <w:r w:rsidRPr="003931C8">
        <w:rPr>
          <w:b/>
          <w:bCs/>
        </w:rPr>
        <w:t xml:space="preserve"> 주요 재무 지표 분석</w:t>
      </w:r>
    </w:p>
    <w:p w14:paraId="4E727FA5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1. PER (주가수익비율)</w:t>
      </w:r>
    </w:p>
    <w:p w14:paraId="1997C89E" w14:textId="77777777" w:rsidR="003931C8" w:rsidRPr="003931C8" w:rsidRDefault="003931C8">
      <w:pPr>
        <w:numPr>
          <w:ilvl w:val="0"/>
          <w:numId w:val="91"/>
        </w:numPr>
      </w:pPr>
      <w:r w:rsidRPr="003931C8">
        <w:rPr>
          <w:b/>
          <w:bCs/>
        </w:rPr>
        <w:t>산업 평균</w:t>
      </w:r>
      <w:r w:rsidRPr="003931C8">
        <w:t>:</w:t>
      </w:r>
    </w:p>
    <w:p w14:paraId="6EF8098C" w14:textId="77777777" w:rsidR="003931C8" w:rsidRPr="003931C8" w:rsidRDefault="003931C8">
      <w:pPr>
        <w:numPr>
          <w:ilvl w:val="1"/>
          <w:numId w:val="91"/>
        </w:numPr>
      </w:pPr>
      <w:r w:rsidRPr="003931C8">
        <w:rPr>
          <w:b/>
          <w:bCs/>
        </w:rPr>
        <w:t>전통 유통(백화점, 마트)</w:t>
      </w:r>
      <w:r w:rsidRPr="003931C8">
        <w:t>: 5~12배</w:t>
      </w:r>
    </w:p>
    <w:p w14:paraId="3C9329E2" w14:textId="77777777" w:rsidR="003931C8" w:rsidRPr="003931C8" w:rsidRDefault="003931C8">
      <w:pPr>
        <w:numPr>
          <w:ilvl w:val="1"/>
          <w:numId w:val="91"/>
        </w:numPr>
      </w:pPr>
      <w:r w:rsidRPr="003931C8">
        <w:rPr>
          <w:b/>
          <w:bCs/>
        </w:rPr>
        <w:t>이커머스/플랫폼</w:t>
      </w:r>
      <w:r w:rsidRPr="003931C8">
        <w:t>: 20~50배 (성장주 프리미엄)</w:t>
      </w:r>
      <w:r w:rsidRPr="003931C8">
        <w:br/>
        <w:t xml:space="preserve">→ 낮다고 싸 보이지만, </w:t>
      </w:r>
      <w:r w:rsidRPr="003931C8">
        <w:rPr>
          <w:b/>
          <w:bCs/>
        </w:rPr>
        <w:t>성장 둔화 or 이익의 질</w:t>
      </w:r>
      <w:r w:rsidRPr="003931C8">
        <w:t>에 따라 판단해야 해</w:t>
      </w:r>
    </w:p>
    <w:p w14:paraId="74BA9DD6" w14:textId="77777777" w:rsidR="003931C8" w:rsidRPr="003931C8" w:rsidRDefault="00000000" w:rsidP="003931C8">
      <w:r>
        <w:pict w14:anchorId="4DBEB2D4">
          <v:rect id="_x0000_i1121" style="width:0;height:1.5pt" o:hralign="center" o:hrstd="t" o:hr="t" fillcolor="#a0a0a0" stroked="f"/>
        </w:pict>
      </w:r>
    </w:p>
    <w:p w14:paraId="364619AC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2. ROE (자기자본이익률)</w:t>
      </w:r>
    </w:p>
    <w:p w14:paraId="3A53A9EF" w14:textId="77777777" w:rsidR="003931C8" w:rsidRPr="003931C8" w:rsidRDefault="003931C8">
      <w:pPr>
        <w:numPr>
          <w:ilvl w:val="0"/>
          <w:numId w:val="92"/>
        </w:numPr>
      </w:pPr>
      <w:r w:rsidRPr="003931C8">
        <w:rPr>
          <w:b/>
          <w:bCs/>
        </w:rPr>
        <w:t>백화점/편의점</w:t>
      </w:r>
      <w:r w:rsidRPr="003931C8">
        <w:t>: 10~15%</w:t>
      </w:r>
    </w:p>
    <w:p w14:paraId="36AB167C" w14:textId="77777777" w:rsidR="003931C8" w:rsidRPr="003931C8" w:rsidRDefault="003931C8">
      <w:pPr>
        <w:numPr>
          <w:ilvl w:val="0"/>
          <w:numId w:val="92"/>
        </w:numPr>
      </w:pPr>
      <w:r w:rsidRPr="003931C8">
        <w:rPr>
          <w:b/>
          <w:bCs/>
        </w:rPr>
        <w:lastRenderedPageBreak/>
        <w:t>이커머스</w:t>
      </w:r>
      <w:r w:rsidRPr="003931C8">
        <w:t>: 초반엔 낮지만, 규모가 붙으면 20% 이상 가능</w:t>
      </w:r>
      <w:r w:rsidRPr="003931C8">
        <w:br/>
        <w:t>→ 회전율 빠르고 고정비율 낮은 기업일수록 ROE가 좋지</w:t>
      </w:r>
    </w:p>
    <w:p w14:paraId="5C8A52A9" w14:textId="77777777" w:rsidR="003931C8" w:rsidRPr="003931C8" w:rsidRDefault="00000000" w:rsidP="003931C8">
      <w:r>
        <w:pict w14:anchorId="27DF531F">
          <v:rect id="_x0000_i1122" style="width:0;height:1.5pt" o:hralign="center" o:hrstd="t" o:hr="t" fillcolor="#a0a0a0" stroked="f"/>
        </w:pict>
      </w:r>
    </w:p>
    <w:p w14:paraId="4191FF67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3. PBR (주가순자산비율)</w:t>
      </w:r>
    </w:p>
    <w:p w14:paraId="18FFDC60" w14:textId="77777777" w:rsidR="003931C8" w:rsidRPr="003931C8" w:rsidRDefault="003931C8">
      <w:pPr>
        <w:numPr>
          <w:ilvl w:val="0"/>
          <w:numId w:val="93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0.5~2배</w:t>
      </w:r>
    </w:p>
    <w:p w14:paraId="2AB60D11" w14:textId="77777777" w:rsidR="003931C8" w:rsidRPr="003931C8" w:rsidRDefault="003931C8">
      <w:pPr>
        <w:numPr>
          <w:ilvl w:val="0"/>
          <w:numId w:val="93"/>
        </w:numPr>
      </w:pPr>
      <w:r w:rsidRPr="003931C8">
        <w:t>전통 유통은 자산 많아도 수익이 적으면 할인되고,</w:t>
      </w:r>
      <w:r w:rsidRPr="003931C8">
        <w:br/>
        <w:t>플랫폼 유통은 무형가치(데이터, 가입자 등)로 고평가</w:t>
      </w:r>
    </w:p>
    <w:p w14:paraId="252015E0" w14:textId="77777777" w:rsidR="003931C8" w:rsidRPr="003931C8" w:rsidRDefault="00000000" w:rsidP="003931C8">
      <w:r>
        <w:pict w14:anchorId="3D849983">
          <v:rect id="_x0000_i1123" style="width:0;height:1.5pt" o:hralign="center" o:hrstd="t" o:hr="t" fillcolor="#a0a0a0" stroked="f"/>
        </w:pict>
      </w:r>
    </w:p>
    <w:p w14:paraId="5AF3FDE7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4. 부채비율</w:t>
      </w:r>
    </w:p>
    <w:p w14:paraId="5D60645A" w14:textId="77777777" w:rsidR="003931C8" w:rsidRPr="003931C8" w:rsidRDefault="003931C8">
      <w:pPr>
        <w:numPr>
          <w:ilvl w:val="0"/>
          <w:numId w:val="94"/>
        </w:numPr>
      </w:pPr>
      <w:r w:rsidRPr="003931C8">
        <w:rPr>
          <w:b/>
          <w:bCs/>
        </w:rPr>
        <w:t>100~300%</w:t>
      </w:r>
      <w:r w:rsidRPr="003931C8">
        <w:t xml:space="preserve"> 수준, 유통사는 외상매입 구조 많아</w:t>
      </w:r>
      <w:r w:rsidRPr="003931C8">
        <w:br/>
        <w:t xml:space="preserve">→ 실제론 </w:t>
      </w:r>
      <w:r w:rsidRPr="003931C8">
        <w:rPr>
          <w:b/>
          <w:bCs/>
        </w:rPr>
        <w:t>운전자본 회전이 빠르면 리스크 낮음</w:t>
      </w:r>
      <w:r w:rsidRPr="003931C8">
        <w:br/>
        <w:t>→ 유동비율과 영업현금흐름 같이 봐야 해</w:t>
      </w:r>
    </w:p>
    <w:p w14:paraId="55F6BDF1" w14:textId="77777777" w:rsidR="003931C8" w:rsidRPr="003931C8" w:rsidRDefault="00000000" w:rsidP="003931C8">
      <w:r>
        <w:pict w14:anchorId="23021AD9">
          <v:rect id="_x0000_i1124" style="width:0;height:1.5pt" o:hralign="center" o:hrstd="t" o:hr="t" fillcolor="#a0a0a0" stroked="f"/>
        </w:pict>
      </w:r>
    </w:p>
    <w:p w14:paraId="75E199F1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5. 영업이익률</w:t>
      </w:r>
    </w:p>
    <w:p w14:paraId="6ADBB91F" w14:textId="77777777" w:rsidR="003931C8" w:rsidRPr="003931C8" w:rsidRDefault="003931C8">
      <w:pPr>
        <w:numPr>
          <w:ilvl w:val="0"/>
          <w:numId w:val="95"/>
        </w:numPr>
      </w:pPr>
      <w:r w:rsidRPr="003931C8">
        <w:rPr>
          <w:b/>
          <w:bCs/>
        </w:rPr>
        <w:t>백화점</w:t>
      </w:r>
      <w:r w:rsidRPr="003931C8">
        <w:t>: 10% 내외 (임대료 수익 포함)</w:t>
      </w:r>
    </w:p>
    <w:p w14:paraId="0A59BCCC" w14:textId="77777777" w:rsidR="003931C8" w:rsidRPr="003931C8" w:rsidRDefault="003931C8">
      <w:pPr>
        <w:numPr>
          <w:ilvl w:val="0"/>
          <w:numId w:val="95"/>
        </w:numPr>
      </w:pPr>
      <w:r w:rsidRPr="003931C8">
        <w:rPr>
          <w:b/>
          <w:bCs/>
        </w:rPr>
        <w:t>마트·편의점</w:t>
      </w:r>
      <w:r w:rsidRPr="003931C8">
        <w:t>: 2~5% (저마진 구조)</w:t>
      </w:r>
    </w:p>
    <w:p w14:paraId="2FAC8C31" w14:textId="77777777" w:rsidR="003931C8" w:rsidRPr="003931C8" w:rsidRDefault="003931C8">
      <w:pPr>
        <w:numPr>
          <w:ilvl w:val="0"/>
          <w:numId w:val="95"/>
        </w:numPr>
      </w:pPr>
      <w:r w:rsidRPr="003931C8">
        <w:rPr>
          <w:b/>
          <w:bCs/>
        </w:rPr>
        <w:t>온라인 플랫폼</w:t>
      </w:r>
      <w:r w:rsidRPr="003931C8">
        <w:t>: -5%~+10% (규모 따라 달라짐)</w:t>
      </w:r>
      <w:r w:rsidRPr="003931C8">
        <w:br/>
        <w:t xml:space="preserve">→ 핵심은 </w:t>
      </w:r>
      <w:r w:rsidRPr="003931C8">
        <w:rPr>
          <w:b/>
          <w:bCs/>
        </w:rPr>
        <w:t>이익률보다 회전율</w:t>
      </w:r>
      <w:r w:rsidRPr="003931C8">
        <w:t>!</w:t>
      </w:r>
      <w:r w:rsidRPr="003931C8">
        <w:br/>
        <w:t xml:space="preserve">→ </w:t>
      </w:r>
      <w:r w:rsidRPr="003931C8">
        <w:rPr>
          <w:b/>
          <w:bCs/>
        </w:rPr>
        <w:t>재고회전일수, 점포당 매출</w:t>
      </w:r>
      <w:r w:rsidRPr="003931C8">
        <w:t>을 꼭 같이 봐야 해</w:t>
      </w:r>
    </w:p>
    <w:p w14:paraId="098B027B" w14:textId="77777777" w:rsidR="003931C8" w:rsidRPr="003931C8" w:rsidRDefault="00000000" w:rsidP="003931C8">
      <w:r>
        <w:pict w14:anchorId="22CCABA9">
          <v:rect id="_x0000_i1125" style="width:0;height:1.5pt" o:hralign="center" o:hrstd="t" o:hr="t" fillcolor="#a0a0a0" stroked="f"/>
        </w:pict>
      </w:r>
    </w:p>
    <w:p w14:paraId="34EAD185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🔍</w:t>
      </w:r>
      <w:r w:rsidRPr="003931C8">
        <w:rPr>
          <w:b/>
          <w:bCs/>
        </w:rPr>
        <w:t xml:space="preserve"> 유통업의 핵심 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6064"/>
      </w:tblGrid>
      <w:tr w:rsidR="003931C8" w:rsidRPr="003931C8" w14:paraId="683A139B" w14:textId="77777777" w:rsidTr="00393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4B4EF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B4DF198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왜 중요할까?</w:t>
            </w:r>
          </w:p>
        </w:tc>
      </w:tr>
      <w:tr w:rsidR="003931C8" w:rsidRPr="003931C8" w14:paraId="716E4250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14C7" w14:textId="77777777" w:rsidR="003931C8" w:rsidRPr="003931C8" w:rsidRDefault="003931C8" w:rsidP="003931C8">
            <w:r w:rsidRPr="003931C8">
              <w:rPr>
                <w:b/>
                <w:bCs/>
              </w:rPr>
              <w:t>객단가 + 구매빈도</w:t>
            </w:r>
          </w:p>
        </w:tc>
        <w:tc>
          <w:tcPr>
            <w:tcW w:w="0" w:type="auto"/>
            <w:vAlign w:val="center"/>
            <w:hideMark/>
          </w:tcPr>
          <w:p w14:paraId="389CC63F" w14:textId="77777777" w:rsidR="003931C8" w:rsidRPr="003931C8" w:rsidRDefault="003931C8" w:rsidP="003931C8">
            <w:r w:rsidRPr="003931C8">
              <w:t>고객 1명이 얼마 쓰고, 얼마나 자주 오는가 → 매출의 핵심</w:t>
            </w:r>
          </w:p>
        </w:tc>
      </w:tr>
      <w:tr w:rsidR="003931C8" w:rsidRPr="003931C8" w14:paraId="492180EE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F8B1" w14:textId="77777777" w:rsidR="003931C8" w:rsidRPr="003931C8" w:rsidRDefault="003931C8" w:rsidP="003931C8">
            <w:r w:rsidRPr="003931C8">
              <w:rPr>
                <w:b/>
                <w:bCs/>
              </w:rPr>
              <w:t>점포당 매출</w:t>
            </w:r>
          </w:p>
        </w:tc>
        <w:tc>
          <w:tcPr>
            <w:tcW w:w="0" w:type="auto"/>
            <w:vAlign w:val="center"/>
            <w:hideMark/>
          </w:tcPr>
          <w:p w14:paraId="5D3B5B11" w14:textId="77777777" w:rsidR="003931C8" w:rsidRPr="003931C8" w:rsidRDefault="003931C8" w:rsidP="003931C8">
            <w:r w:rsidRPr="003931C8">
              <w:t>오프라인 매장 효율의 핵심 지표</w:t>
            </w:r>
          </w:p>
        </w:tc>
      </w:tr>
      <w:tr w:rsidR="003931C8" w:rsidRPr="003931C8" w14:paraId="15F174EC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F790" w14:textId="77777777" w:rsidR="003931C8" w:rsidRPr="003931C8" w:rsidRDefault="003931C8" w:rsidP="003931C8">
            <w:r w:rsidRPr="003931C8">
              <w:rPr>
                <w:b/>
                <w:bCs/>
              </w:rPr>
              <w:t>온라인 전환율</w:t>
            </w:r>
          </w:p>
        </w:tc>
        <w:tc>
          <w:tcPr>
            <w:tcW w:w="0" w:type="auto"/>
            <w:vAlign w:val="center"/>
            <w:hideMark/>
          </w:tcPr>
          <w:p w14:paraId="543525A1" w14:textId="77777777" w:rsidR="003931C8" w:rsidRPr="003931C8" w:rsidRDefault="003931C8" w:rsidP="003931C8">
            <w:r w:rsidRPr="003931C8">
              <w:t>얼마나 빠르게 디지털화에 적응했는가</w:t>
            </w:r>
          </w:p>
        </w:tc>
      </w:tr>
      <w:tr w:rsidR="003931C8" w:rsidRPr="003931C8" w14:paraId="6C220E44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F36A2" w14:textId="77777777" w:rsidR="003931C8" w:rsidRPr="003931C8" w:rsidRDefault="003931C8" w:rsidP="003931C8">
            <w:r w:rsidRPr="003931C8">
              <w:rPr>
                <w:b/>
                <w:bCs/>
              </w:rPr>
              <w:t>PB상품 비중</w:t>
            </w:r>
          </w:p>
        </w:tc>
        <w:tc>
          <w:tcPr>
            <w:tcW w:w="0" w:type="auto"/>
            <w:vAlign w:val="center"/>
            <w:hideMark/>
          </w:tcPr>
          <w:p w14:paraId="277FC7D5" w14:textId="77777777" w:rsidR="003931C8" w:rsidRPr="003931C8" w:rsidRDefault="003931C8" w:rsidP="003931C8">
            <w:r w:rsidRPr="003931C8">
              <w:t>자체 브랜드로 마진 확보하는 구조 (예: 이마트 노브랜드)</w:t>
            </w:r>
          </w:p>
        </w:tc>
      </w:tr>
      <w:tr w:rsidR="003931C8" w:rsidRPr="003931C8" w14:paraId="37EB277F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A4960" w14:textId="77777777" w:rsidR="003931C8" w:rsidRPr="003931C8" w:rsidRDefault="003931C8" w:rsidP="003931C8">
            <w:r w:rsidRPr="003931C8">
              <w:rPr>
                <w:b/>
                <w:bCs/>
              </w:rPr>
              <w:lastRenderedPageBreak/>
              <w:t>로열티/멤버십 구조</w:t>
            </w:r>
          </w:p>
        </w:tc>
        <w:tc>
          <w:tcPr>
            <w:tcW w:w="0" w:type="auto"/>
            <w:vAlign w:val="center"/>
            <w:hideMark/>
          </w:tcPr>
          <w:p w14:paraId="612DDFAF" w14:textId="77777777" w:rsidR="003931C8" w:rsidRPr="003931C8" w:rsidRDefault="003931C8" w:rsidP="003931C8">
            <w:r w:rsidRPr="003931C8">
              <w:t>고객 락인(lock-in) 전략 → 재구매율 상승</w:t>
            </w:r>
          </w:p>
        </w:tc>
      </w:tr>
      <w:tr w:rsidR="003931C8" w:rsidRPr="003931C8" w14:paraId="789CE9E6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714B1" w14:textId="77777777" w:rsidR="003931C8" w:rsidRPr="003931C8" w:rsidRDefault="003931C8" w:rsidP="003931C8">
            <w:r w:rsidRPr="003931C8">
              <w:rPr>
                <w:b/>
                <w:bCs/>
              </w:rPr>
              <w:t>물류/재고관리 효율</w:t>
            </w:r>
          </w:p>
        </w:tc>
        <w:tc>
          <w:tcPr>
            <w:tcW w:w="0" w:type="auto"/>
            <w:vAlign w:val="center"/>
            <w:hideMark/>
          </w:tcPr>
          <w:p w14:paraId="4EC1B72C" w14:textId="77777777" w:rsidR="003931C8" w:rsidRPr="003931C8" w:rsidRDefault="003931C8" w:rsidP="003931C8">
            <w:r w:rsidRPr="003931C8">
              <w:t>회전율이 곧 마진이다</w:t>
            </w:r>
          </w:p>
        </w:tc>
      </w:tr>
    </w:tbl>
    <w:p w14:paraId="36C6115E" w14:textId="77777777" w:rsidR="003931C8" w:rsidRPr="003931C8" w:rsidRDefault="00000000" w:rsidP="003931C8">
      <w:r>
        <w:pict w14:anchorId="20E2280C">
          <v:rect id="_x0000_i1126" style="width:0;height:1.5pt" o:hralign="center" o:hrstd="t" o:hr="t" fillcolor="#a0a0a0" stroked="f"/>
        </w:pict>
      </w:r>
    </w:p>
    <w:p w14:paraId="679523E1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✅</w:t>
      </w:r>
      <w:r w:rsidRPr="003931C8">
        <w:rPr>
          <w:b/>
          <w:bCs/>
        </w:rPr>
        <w:t xml:space="preserve"> 좋은 유통기업의 특징</w:t>
      </w:r>
    </w:p>
    <w:p w14:paraId="5F8E5BAF" w14:textId="77777777" w:rsidR="003931C8" w:rsidRPr="003931C8" w:rsidRDefault="003931C8">
      <w:pPr>
        <w:numPr>
          <w:ilvl w:val="0"/>
          <w:numId w:val="96"/>
        </w:numPr>
      </w:pPr>
      <w:r w:rsidRPr="003931C8">
        <w:rPr>
          <w:b/>
          <w:bCs/>
        </w:rPr>
        <w:t>점포당 매출, 객단가, 회전율이 지속적으로 개선 중</w:t>
      </w:r>
    </w:p>
    <w:p w14:paraId="73602675" w14:textId="77777777" w:rsidR="003931C8" w:rsidRPr="003931C8" w:rsidRDefault="003931C8">
      <w:pPr>
        <w:numPr>
          <w:ilvl w:val="0"/>
          <w:numId w:val="96"/>
        </w:numPr>
      </w:pPr>
      <w:r w:rsidRPr="003931C8">
        <w:rPr>
          <w:b/>
          <w:bCs/>
        </w:rPr>
        <w:t>디지털 트랜스포메이션에 선도적으로 투자 중</w:t>
      </w:r>
    </w:p>
    <w:p w14:paraId="4AB04732" w14:textId="77777777" w:rsidR="003931C8" w:rsidRPr="003931C8" w:rsidRDefault="003931C8">
      <w:pPr>
        <w:numPr>
          <w:ilvl w:val="0"/>
          <w:numId w:val="96"/>
        </w:numPr>
      </w:pPr>
      <w:r w:rsidRPr="003931C8">
        <w:rPr>
          <w:b/>
          <w:bCs/>
        </w:rPr>
        <w:t>PB상품 비중이 높아 마진율 방어</w:t>
      </w:r>
    </w:p>
    <w:p w14:paraId="67A82A32" w14:textId="77777777" w:rsidR="003931C8" w:rsidRPr="003931C8" w:rsidRDefault="003931C8">
      <w:pPr>
        <w:numPr>
          <w:ilvl w:val="0"/>
          <w:numId w:val="96"/>
        </w:numPr>
      </w:pPr>
      <w:r w:rsidRPr="003931C8">
        <w:rPr>
          <w:b/>
          <w:bCs/>
        </w:rPr>
        <w:t>온라인/오프라인 융합(OMO) 전략 성공적</w:t>
      </w:r>
    </w:p>
    <w:p w14:paraId="3967A29F" w14:textId="77777777" w:rsidR="003931C8" w:rsidRPr="003931C8" w:rsidRDefault="003931C8">
      <w:pPr>
        <w:numPr>
          <w:ilvl w:val="0"/>
          <w:numId w:val="96"/>
        </w:numPr>
      </w:pPr>
      <w:r w:rsidRPr="003931C8">
        <w:rPr>
          <w:b/>
          <w:bCs/>
        </w:rPr>
        <w:t>고객 데이터 기반 마케팅 능력 보유 (이마트앱, SSG페이 등)</w:t>
      </w:r>
    </w:p>
    <w:p w14:paraId="34FE4C7F" w14:textId="77777777" w:rsidR="003931C8" w:rsidRDefault="003931C8" w:rsidP="000F39AE"/>
    <w:p w14:paraId="24A9C6A2" w14:textId="77777777" w:rsidR="003931C8" w:rsidRPr="003931C8" w:rsidRDefault="003931C8" w:rsidP="003931C8">
      <w:r w:rsidRPr="003931C8">
        <w:rPr>
          <w:b/>
          <w:bCs/>
        </w:rPr>
        <w:t>“유통업은 싸게 사서 많이 팔고, 빠르게 돌리는 게 전부다. 그걸 누가 더 똑똑하게 하느냐의 싸움이다.”</w:t>
      </w:r>
    </w:p>
    <w:p w14:paraId="2035F55E" w14:textId="77777777" w:rsidR="003931C8" w:rsidRPr="003931C8" w:rsidRDefault="003931C8" w:rsidP="003931C8">
      <w:r w:rsidRPr="003931C8">
        <w:t>즉, 이 산업은</w:t>
      </w:r>
      <w:r w:rsidRPr="003931C8">
        <w:br/>
      </w:r>
      <w:r w:rsidRPr="003931C8">
        <w:rPr>
          <w:b/>
          <w:bCs/>
        </w:rPr>
        <w:t>① 회전율(재고·점포·고객),</w:t>
      </w:r>
      <w:r w:rsidRPr="003931C8">
        <w:rPr>
          <w:b/>
          <w:bCs/>
        </w:rPr>
        <w:br/>
        <w:t>② 마진 방어력,</w:t>
      </w:r>
      <w:r w:rsidRPr="003931C8">
        <w:rPr>
          <w:b/>
          <w:bCs/>
        </w:rPr>
        <w:br/>
        <w:t>③ 디지털 전환 속도</w:t>
      </w:r>
      <w:r w:rsidRPr="003931C8">
        <w:br/>
        <w:t>이 세 가지로 판가름 난다.</w:t>
      </w:r>
    </w:p>
    <w:p w14:paraId="5F308986" w14:textId="77777777" w:rsidR="003931C8" w:rsidRDefault="003931C8" w:rsidP="000F39AE"/>
    <w:p w14:paraId="755C53E4" w14:textId="77777777" w:rsidR="003931C8" w:rsidRDefault="003931C8" w:rsidP="000F39AE"/>
    <w:p w14:paraId="5AF845B7" w14:textId="7F6FBBAE" w:rsidR="00F11FFF" w:rsidRDefault="001F282F" w:rsidP="000F39AE">
      <w:r>
        <w:rPr>
          <w:rFonts w:hint="eastAsia"/>
        </w:rPr>
        <w:t xml:space="preserve">/ </w:t>
      </w:r>
      <w:r w:rsidRPr="001F282F">
        <w:rPr>
          <w:rFonts w:hint="eastAsia"/>
          <w:b/>
          <w:bCs/>
        </w:rPr>
        <w:t>의료</w:t>
      </w:r>
      <w:r w:rsidRPr="001F282F">
        <w:rPr>
          <w:b/>
          <w:bCs/>
        </w:rPr>
        <w:t>·</w:t>
      </w:r>
      <w:r>
        <w:rPr>
          <w:rFonts w:hint="eastAsia"/>
          <w:b/>
          <w:bCs/>
        </w:rPr>
        <w:t>정밀기기</w:t>
      </w:r>
    </w:p>
    <w:p w14:paraId="03859E5C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🏥</w:t>
      </w:r>
      <w:r w:rsidRPr="003931C8">
        <w:rPr>
          <w:b/>
          <w:bCs/>
        </w:rPr>
        <w:t xml:space="preserve"> 의료·정밀기기 산업 개요</w:t>
      </w:r>
    </w:p>
    <w:p w14:paraId="3818DB55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주요 구성</w:t>
      </w:r>
    </w:p>
    <w:p w14:paraId="2CA3104A" w14:textId="77777777" w:rsidR="003931C8" w:rsidRPr="003931C8" w:rsidRDefault="003931C8">
      <w:pPr>
        <w:numPr>
          <w:ilvl w:val="0"/>
          <w:numId w:val="97"/>
        </w:numPr>
      </w:pPr>
      <w:r w:rsidRPr="003931C8">
        <w:rPr>
          <w:b/>
          <w:bCs/>
        </w:rPr>
        <w:t>진단기기</w:t>
      </w:r>
      <w:r w:rsidRPr="003931C8">
        <w:t>: MRI, CT, 초음파 등 (고가 장비 중심)</w:t>
      </w:r>
    </w:p>
    <w:p w14:paraId="06B4BA82" w14:textId="77777777" w:rsidR="003931C8" w:rsidRPr="003931C8" w:rsidRDefault="003931C8">
      <w:pPr>
        <w:numPr>
          <w:ilvl w:val="0"/>
          <w:numId w:val="97"/>
        </w:numPr>
      </w:pPr>
      <w:r w:rsidRPr="003931C8">
        <w:rPr>
          <w:b/>
          <w:bCs/>
        </w:rPr>
        <w:t>치료기기</w:t>
      </w:r>
      <w:r w:rsidRPr="003931C8">
        <w:t>: 레이저, 로봇수술기, 정형외과 임플란트 등</w:t>
      </w:r>
    </w:p>
    <w:p w14:paraId="5E63B59D" w14:textId="77777777" w:rsidR="003931C8" w:rsidRPr="003931C8" w:rsidRDefault="003931C8">
      <w:pPr>
        <w:numPr>
          <w:ilvl w:val="0"/>
          <w:numId w:val="97"/>
        </w:numPr>
      </w:pPr>
      <w:r w:rsidRPr="003931C8">
        <w:rPr>
          <w:b/>
          <w:bCs/>
        </w:rPr>
        <w:t>정밀부품</w:t>
      </w:r>
      <w:r w:rsidRPr="003931C8">
        <w:t>: 센서, 칩, 바이오센서, 광학부품 등</w:t>
      </w:r>
    </w:p>
    <w:p w14:paraId="323B1E34" w14:textId="77777777" w:rsidR="003931C8" w:rsidRPr="003931C8" w:rsidRDefault="003931C8">
      <w:pPr>
        <w:numPr>
          <w:ilvl w:val="0"/>
          <w:numId w:val="97"/>
        </w:numPr>
      </w:pPr>
      <w:r w:rsidRPr="003931C8">
        <w:rPr>
          <w:b/>
          <w:bCs/>
        </w:rPr>
        <w:lastRenderedPageBreak/>
        <w:t>소모성 의료기기</w:t>
      </w:r>
      <w:r w:rsidRPr="003931C8">
        <w:t>: 주사기, 카테터, 내시경, 콘택트렌즈 등</w:t>
      </w:r>
    </w:p>
    <w:p w14:paraId="21028663" w14:textId="77777777" w:rsidR="003931C8" w:rsidRPr="003931C8" w:rsidRDefault="003931C8">
      <w:pPr>
        <w:numPr>
          <w:ilvl w:val="0"/>
          <w:numId w:val="97"/>
        </w:numPr>
      </w:pPr>
      <w:r w:rsidRPr="003931C8">
        <w:rPr>
          <w:b/>
          <w:bCs/>
        </w:rPr>
        <w:t>디지털 헬스케어</w:t>
      </w:r>
      <w:r w:rsidRPr="003931C8">
        <w:t>: AI 진단, 원격진료, 헬스 모니터링 등</w:t>
      </w:r>
    </w:p>
    <w:p w14:paraId="78EA411A" w14:textId="77777777" w:rsidR="003931C8" w:rsidRPr="003931C8" w:rsidRDefault="003931C8" w:rsidP="003931C8">
      <w:r w:rsidRPr="003931C8">
        <w:rPr>
          <w:b/>
          <w:bCs/>
        </w:rPr>
        <w:t>공통 특징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고부가·고마진 산업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R&amp;D·인허가 리스크 존재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고정거래처 확보 시 진입장벽 아주 높음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해외 수출 비중이 성패 좌우</w:t>
      </w:r>
    </w:p>
    <w:p w14:paraId="4DD08B0A" w14:textId="77777777" w:rsidR="003931C8" w:rsidRPr="003931C8" w:rsidRDefault="00000000" w:rsidP="003931C8">
      <w:r>
        <w:pict w14:anchorId="31AE1B77">
          <v:rect id="_x0000_i1127" style="width:0;height:1.5pt" o:hralign="center" o:hrstd="t" o:hr="t" fillcolor="#a0a0a0" stroked="f"/>
        </w:pict>
      </w:r>
    </w:p>
    <w:p w14:paraId="5472DD91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📊</w:t>
      </w:r>
      <w:r w:rsidRPr="003931C8">
        <w:rPr>
          <w:b/>
          <w:bCs/>
        </w:rPr>
        <w:t xml:space="preserve"> 주요 재무 지표 분석</w:t>
      </w:r>
    </w:p>
    <w:p w14:paraId="55AAE2D5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1. PER (주가수익비율)</w:t>
      </w:r>
    </w:p>
    <w:p w14:paraId="17CCF972" w14:textId="77777777" w:rsidR="003931C8" w:rsidRPr="003931C8" w:rsidRDefault="003931C8">
      <w:pPr>
        <w:numPr>
          <w:ilvl w:val="0"/>
          <w:numId w:val="98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20~40배</w:t>
      </w:r>
      <w:r w:rsidRPr="003931C8">
        <w:t>, 성장 기대 반영</w:t>
      </w:r>
    </w:p>
    <w:p w14:paraId="2D8A4BC1" w14:textId="77777777" w:rsidR="003931C8" w:rsidRPr="003931C8" w:rsidRDefault="003931C8">
      <w:pPr>
        <w:numPr>
          <w:ilvl w:val="0"/>
          <w:numId w:val="98"/>
        </w:numPr>
      </w:pPr>
      <w:r w:rsidRPr="003931C8">
        <w:rPr>
          <w:b/>
          <w:bCs/>
        </w:rPr>
        <w:t>AI·로봇수술·디지털 헬스케어 쪽은 50배 이상도 흔함</w:t>
      </w:r>
      <w:r w:rsidRPr="003931C8">
        <w:br/>
        <w:t xml:space="preserve">→ PER이 높아도 </w:t>
      </w:r>
      <w:r w:rsidRPr="003931C8">
        <w:rPr>
          <w:b/>
          <w:bCs/>
        </w:rPr>
        <w:t>제품 승인·시장 점유율 따라 정당화 가능</w:t>
      </w:r>
    </w:p>
    <w:p w14:paraId="2D88ED93" w14:textId="77777777" w:rsidR="003931C8" w:rsidRPr="003931C8" w:rsidRDefault="00000000" w:rsidP="003931C8">
      <w:r>
        <w:pict w14:anchorId="7F608556">
          <v:rect id="_x0000_i1128" style="width:0;height:1.5pt" o:hralign="center" o:hrstd="t" o:hr="t" fillcolor="#a0a0a0" stroked="f"/>
        </w:pict>
      </w:r>
    </w:p>
    <w:p w14:paraId="790EFEA9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2. ROE (자기자본이익률)</w:t>
      </w:r>
    </w:p>
    <w:p w14:paraId="4F4C8690" w14:textId="77777777" w:rsidR="003931C8" w:rsidRPr="003931C8" w:rsidRDefault="003931C8">
      <w:pPr>
        <w:numPr>
          <w:ilvl w:val="0"/>
          <w:numId w:val="99"/>
        </w:numPr>
      </w:pPr>
      <w:r w:rsidRPr="003931C8">
        <w:rPr>
          <w:b/>
          <w:bCs/>
        </w:rPr>
        <w:t>10~20% 이상이면 매우 우수</w:t>
      </w:r>
      <w:r w:rsidRPr="003931C8">
        <w:t>, 안정된 제품 포트폴리오가 있을 경우</w:t>
      </w:r>
    </w:p>
    <w:p w14:paraId="45D3352D" w14:textId="77777777" w:rsidR="003931C8" w:rsidRPr="003931C8" w:rsidRDefault="003931C8">
      <w:pPr>
        <w:numPr>
          <w:ilvl w:val="0"/>
          <w:numId w:val="99"/>
        </w:numPr>
      </w:pPr>
      <w:r w:rsidRPr="003931C8">
        <w:t xml:space="preserve">진단·치료기기 분야는 </w:t>
      </w:r>
      <w:r w:rsidRPr="003931C8">
        <w:rPr>
          <w:b/>
          <w:bCs/>
        </w:rPr>
        <w:t>일단 깔아두면 장기간 수익 가능</w:t>
      </w:r>
      <w:r w:rsidRPr="003931C8">
        <w:t xml:space="preserve"> → ROE 우수</w:t>
      </w:r>
    </w:p>
    <w:p w14:paraId="52ABEAA5" w14:textId="77777777" w:rsidR="003931C8" w:rsidRPr="003931C8" w:rsidRDefault="003931C8" w:rsidP="003931C8">
      <w:r w:rsidRPr="003931C8">
        <w:rPr>
          <w:b/>
          <w:bCs/>
        </w:rPr>
        <w:t>“You don’t make money when you sell the razor, you make money selling the blades.”</w:t>
      </w:r>
      <w:r w:rsidRPr="003931C8">
        <w:br/>
        <w:t xml:space="preserve">MRI 기계보단, 그걸 돌리는 </w:t>
      </w:r>
      <w:r w:rsidRPr="003931C8">
        <w:rPr>
          <w:b/>
          <w:bCs/>
        </w:rPr>
        <w:t>소모품·서비스</w:t>
      </w:r>
      <w:r w:rsidRPr="003931C8">
        <w:t>에서 돈이 나오는 구조지.</w:t>
      </w:r>
    </w:p>
    <w:p w14:paraId="285599FA" w14:textId="77777777" w:rsidR="003931C8" w:rsidRPr="003931C8" w:rsidRDefault="00000000" w:rsidP="003931C8">
      <w:r>
        <w:pict w14:anchorId="34E81DAB">
          <v:rect id="_x0000_i1129" style="width:0;height:1.5pt" o:hralign="center" o:hrstd="t" o:hr="t" fillcolor="#a0a0a0" stroked="f"/>
        </w:pict>
      </w:r>
    </w:p>
    <w:p w14:paraId="7700E415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3. PBR (주가순자산비율)</w:t>
      </w:r>
    </w:p>
    <w:p w14:paraId="783AF8C7" w14:textId="77777777" w:rsidR="003931C8" w:rsidRPr="003931C8" w:rsidRDefault="003931C8">
      <w:pPr>
        <w:numPr>
          <w:ilvl w:val="0"/>
          <w:numId w:val="100"/>
        </w:numPr>
      </w:pPr>
      <w:r w:rsidRPr="003931C8">
        <w:rPr>
          <w:b/>
          <w:bCs/>
        </w:rPr>
        <w:t>1~5배 수준</w:t>
      </w:r>
      <w:r w:rsidRPr="003931C8">
        <w:t>, R&amp;D 무형자산이 많아서 장부가와 상관없이 평가</w:t>
      </w:r>
      <w:r w:rsidRPr="003931C8">
        <w:br/>
        <w:t xml:space="preserve">→ </w:t>
      </w:r>
      <w:r w:rsidRPr="003931C8">
        <w:rPr>
          <w:b/>
          <w:bCs/>
        </w:rPr>
        <w:t>기술력, 승인 제품 라인업</w:t>
      </w:r>
      <w:r w:rsidRPr="003931C8">
        <w:t>이 PBR의 핵심 요소야</w:t>
      </w:r>
    </w:p>
    <w:p w14:paraId="0966F3F1" w14:textId="77777777" w:rsidR="003931C8" w:rsidRPr="003931C8" w:rsidRDefault="00000000" w:rsidP="003931C8">
      <w:r>
        <w:pict w14:anchorId="47C6F27A">
          <v:rect id="_x0000_i1130" style="width:0;height:1.5pt" o:hralign="center" o:hrstd="t" o:hr="t" fillcolor="#a0a0a0" stroked="f"/>
        </w:pict>
      </w:r>
    </w:p>
    <w:p w14:paraId="4DA90B97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4. 부채비율</w:t>
      </w:r>
    </w:p>
    <w:p w14:paraId="692E6BAE" w14:textId="77777777" w:rsidR="003931C8" w:rsidRPr="003931C8" w:rsidRDefault="003931C8">
      <w:pPr>
        <w:numPr>
          <w:ilvl w:val="0"/>
          <w:numId w:val="101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50~150%</w:t>
      </w:r>
      <w:r w:rsidRPr="003931C8">
        <w:br/>
        <w:t>→ 대부분 장기 R&amp;D 자금 조달, 설비투자 등 때문</w:t>
      </w:r>
      <w:r w:rsidRPr="003931C8">
        <w:br/>
      </w:r>
      <w:r w:rsidRPr="003931C8">
        <w:lastRenderedPageBreak/>
        <w:t xml:space="preserve">→ </w:t>
      </w:r>
      <w:r w:rsidRPr="003931C8">
        <w:rPr>
          <w:b/>
          <w:bCs/>
        </w:rPr>
        <w:t>무리한 외부 조달 없이 현금흐름이 안정적</w:t>
      </w:r>
      <w:r w:rsidRPr="003931C8">
        <w:t>인 회사가 이상적이야</w:t>
      </w:r>
    </w:p>
    <w:p w14:paraId="34E5EB85" w14:textId="77777777" w:rsidR="003931C8" w:rsidRPr="003931C8" w:rsidRDefault="00000000" w:rsidP="003931C8">
      <w:r>
        <w:pict w14:anchorId="3651057E">
          <v:rect id="_x0000_i1131" style="width:0;height:1.5pt" o:hralign="center" o:hrstd="t" o:hr="t" fillcolor="#a0a0a0" stroked="f"/>
        </w:pict>
      </w:r>
    </w:p>
    <w:p w14:paraId="73892A13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5. 영업이익률</w:t>
      </w:r>
    </w:p>
    <w:p w14:paraId="70201628" w14:textId="77777777" w:rsidR="003931C8" w:rsidRPr="003931C8" w:rsidRDefault="003931C8">
      <w:pPr>
        <w:numPr>
          <w:ilvl w:val="0"/>
          <w:numId w:val="102"/>
        </w:numPr>
      </w:pPr>
      <w:r w:rsidRPr="003931C8">
        <w:rPr>
          <w:b/>
          <w:bCs/>
        </w:rPr>
        <w:t>고가 진단기기</w:t>
      </w:r>
      <w:r w:rsidRPr="003931C8">
        <w:t>: 20~30% 이상 가능</w:t>
      </w:r>
    </w:p>
    <w:p w14:paraId="19FEF518" w14:textId="77777777" w:rsidR="003931C8" w:rsidRPr="003931C8" w:rsidRDefault="003931C8">
      <w:pPr>
        <w:numPr>
          <w:ilvl w:val="0"/>
          <w:numId w:val="102"/>
        </w:numPr>
      </w:pPr>
      <w:r w:rsidRPr="003931C8">
        <w:rPr>
          <w:b/>
          <w:bCs/>
        </w:rPr>
        <w:t>소모성 기기</w:t>
      </w:r>
      <w:r w:rsidRPr="003931C8">
        <w:t>: 10~20%</w:t>
      </w:r>
    </w:p>
    <w:p w14:paraId="650D573C" w14:textId="77777777" w:rsidR="003931C8" w:rsidRPr="003931C8" w:rsidRDefault="003931C8">
      <w:pPr>
        <w:numPr>
          <w:ilvl w:val="0"/>
          <w:numId w:val="102"/>
        </w:numPr>
      </w:pPr>
      <w:r w:rsidRPr="003931C8">
        <w:rPr>
          <w:b/>
          <w:bCs/>
        </w:rPr>
        <w:t>정밀 부품</w:t>
      </w:r>
      <w:r w:rsidRPr="003931C8">
        <w:t>: 10% 내외</w:t>
      </w:r>
    </w:p>
    <w:p w14:paraId="4BD87781" w14:textId="77777777" w:rsidR="003931C8" w:rsidRPr="003931C8" w:rsidRDefault="003931C8">
      <w:pPr>
        <w:numPr>
          <w:ilvl w:val="0"/>
          <w:numId w:val="102"/>
        </w:numPr>
      </w:pPr>
      <w:r w:rsidRPr="003931C8">
        <w:rPr>
          <w:b/>
          <w:bCs/>
        </w:rPr>
        <w:t>AI·디지털 헬스케어</w:t>
      </w:r>
      <w:r w:rsidRPr="003931C8">
        <w:t>: 아직 대부분 적자, 그러나 스케일업 성공 시 고마진 가능</w:t>
      </w:r>
    </w:p>
    <w:p w14:paraId="4A6D807B" w14:textId="77777777" w:rsidR="003931C8" w:rsidRPr="003931C8" w:rsidRDefault="00000000" w:rsidP="003931C8">
      <w:r>
        <w:pict w14:anchorId="5D4C7E13">
          <v:rect id="_x0000_i1132" style="width:0;height:1.5pt" o:hralign="center" o:hrstd="t" o:hr="t" fillcolor="#a0a0a0" stroked="f"/>
        </w:pict>
      </w:r>
    </w:p>
    <w:p w14:paraId="65E6C8BF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🔍</w:t>
      </w:r>
      <w:r w:rsidRPr="003931C8">
        <w:rPr>
          <w:b/>
          <w:bCs/>
        </w:rPr>
        <w:t xml:space="preserve"> 산업 특유의 투자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5795"/>
      </w:tblGrid>
      <w:tr w:rsidR="003931C8" w:rsidRPr="003931C8" w14:paraId="38AEC6D4" w14:textId="77777777" w:rsidTr="00393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02DF6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EE029C2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왜 중요할까?</w:t>
            </w:r>
          </w:p>
        </w:tc>
      </w:tr>
      <w:tr w:rsidR="003931C8" w:rsidRPr="003931C8" w14:paraId="0925BDCC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E7435" w14:textId="77777777" w:rsidR="003931C8" w:rsidRPr="003931C8" w:rsidRDefault="003931C8" w:rsidP="003931C8">
            <w:r w:rsidRPr="003931C8">
              <w:rPr>
                <w:b/>
                <w:bCs/>
              </w:rPr>
              <w:t>인허가 승인 여부</w:t>
            </w:r>
          </w:p>
        </w:tc>
        <w:tc>
          <w:tcPr>
            <w:tcW w:w="0" w:type="auto"/>
            <w:vAlign w:val="center"/>
            <w:hideMark/>
          </w:tcPr>
          <w:p w14:paraId="598CC9C7" w14:textId="77777777" w:rsidR="003931C8" w:rsidRPr="003931C8" w:rsidRDefault="003931C8" w:rsidP="003931C8">
            <w:r w:rsidRPr="003931C8">
              <w:t>미국 FDA, 유럽 CE 인증 → 글로벌 판매 필수 조건</w:t>
            </w:r>
          </w:p>
        </w:tc>
      </w:tr>
      <w:tr w:rsidR="003931C8" w:rsidRPr="003931C8" w14:paraId="3AB33388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012C" w14:textId="77777777" w:rsidR="003931C8" w:rsidRPr="003931C8" w:rsidRDefault="003931C8" w:rsidP="003931C8">
            <w:r w:rsidRPr="003931C8">
              <w:rPr>
                <w:b/>
                <w:bCs/>
              </w:rPr>
              <w:t>수출 비중</w:t>
            </w:r>
          </w:p>
        </w:tc>
        <w:tc>
          <w:tcPr>
            <w:tcW w:w="0" w:type="auto"/>
            <w:vAlign w:val="center"/>
            <w:hideMark/>
          </w:tcPr>
          <w:p w14:paraId="770CA217" w14:textId="77777777" w:rsidR="003931C8" w:rsidRPr="003931C8" w:rsidRDefault="003931C8" w:rsidP="003931C8">
            <w:r w:rsidRPr="003931C8">
              <w:t>국내 시장은 작아서 해외 진출 안 하면 성장 한계</w:t>
            </w:r>
          </w:p>
        </w:tc>
      </w:tr>
      <w:tr w:rsidR="003931C8" w:rsidRPr="003931C8" w14:paraId="7E10388E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CC6E5" w14:textId="77777777" w:rsidR="003931C8" w:rsidRPr="003931C8" w:rsidRDefault="003931C8" w:rsidP="003931C8">
            <w:r w:rsidRPr="003931C8">
              <w:rPr>
                <w:b/>
                <w:bCs/>
              </w:rPr>
              <w:t>고객 락인 구조</w:t>
            </w:r>
          </w:p>
        </w:tc>
        <w:tc>
          <w:tcPr>
            <w:tcW w:w="0" w:type="auto"/>
            <w:vAlign w:val="center"/>
            <w:hideMark/>
          </w:tcPr>
          <w:p w14:paraId="55F6F48A" w14:textId="77777777" w:rsidR="003931C8" w:rsidRPr="003931C8" w:rsidRDefault="003931C8" w:rsidP="003931C8">
            <w:r w:rsidRPr="003931C8">
              <w:t>기기 설치 후 유지보수·소모품 매출 구조면 매우 안정적</w:t>
            </w:r>
          </w:p>
        </w:tc>
      </w:tr>
      <w:tr w:rsidR="003931C8" w:rsidRPr="003931C8" w14:paraId="032E0146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AB67" w14:textId="77777777" w:rsidR="003931C8" w:rsidRPr="003931C8" w:rsidRDefault="003931C8" w:rsidP="003931C8">
            <w:r w:rsidRPr="003931C8">
              <w:rPr>
                <w:b/>
                <w:bCs/>
              </w:rPr>
              <w:t>M/S(시장점유율)</w:t>
            </w:r>
          </w:p>
        </w:tc>
        <w:tc>
          <w:tcPr>
            <w:tcW w:w="0" w:type="auto"/>
            <w:vAlign w:val="center"/>
            <w:hideMark/>
          </w:tcPr>
          <w:p w14:paraId="4AFA6629" w14:textId="77777777" w:rsidR="003931C8" w:rsidRPr="003931C8" w:rsidRDefault="003931C8" w:rsidP="003931C8">
            <w:r w:rsidRPr="003931C8">
              <w:t>기술력이 있어도 판매망·점유율 없으면 돈 안 됨</w:t>
            </w:r>
          </w:p>
        </w:tc>
      </w:tr>
      <w:tr w:rsidR="003931C8" w:rsidRPr="003931C8" w14:paraId="365E8341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8DC2" w14:textId="77777777" w:rsidR="003931C8" w:rsidRPr="003931C8" w:rsidRDefault="003931C8" w:rsidP="003931C8">
            <w:r w:rsidRPr="003931C8">
              <w:rPr>
                <w:b/>
                <w:bCs/>
              </w:rPr>
              <w:t>R&amp;D 파이프라인</w:t>
            </w:r>
          </w:p>
        </w:tc>
        <w:tc>
          <w:tcPr>
            <w:tcW w:w="0" w:type="auto"/>
            <w:vAlign w:val="center"/>
            <w:hideMark/>
          </w:tcPr>
          <w:p w14:paraId="18920F38" w14:textId="77777777" w:rsidR="003931C8" w:rsidRPr="003931C8" w:rsidRDefault="003931C8" w:rsidP="003931C8">
            <w:r w:rsidRPr="003931C8">
              <w:t>당장 실적보다 미래 제품 개발 상황이 핵심</w:t>
            </w:r>
          </w:p>
        </w:tc>
      </w:tr>
      <w:tr w:rsidR="003931C8" w:rsidRPr="003931C8" w14:paraId="38745D39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E1905" w14:textId="77777777" w:rsidR="003931C8" w:rsidRPr="003931C8" w:rsidRDefault="003931C8" w:rsidP="003931C8">
            <w:r w:rsidRPr="003931C8">
              <w:rPr>
                <w:b/>
                <w:bCs/>
              </w:rPr>
              <w:t>특허/IP 보유 여부</w:t>
            </w:r>
          </w:p>
        </w:tc>
        <w:tc>
          <w:tcPr>
            <w:tcW w:w="0" w:type="auto"/>
            <w:vAlign w:val="center"/>
            <w:hideMark/>
          </w:tcPr>
          <w:p w14:paraId="7D72CECC" w14:textId="77777777" w:rsidR="003931C8" w:rsidRPr="003931C8" w:rsidRDefault="003931C8" w:rsidP="003931C8">
            <w:r w:rsidRPr="003931C8">
              <w:t>따라 하기 어렵고, 경쟁력 방어 수단이 확실함</w:t>
            </w:r>
          </w:p>
        </w:tc>
      </w:tr>
      <w:tr w:rsidR="003931C8" w:rsidRPr="003931C8" w14:paraId="2209D10C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29F3" w14:textId="77777777" w:rsidR="003931C8" w:rsidRPr="003931C8" w:rsidRDefault="003931C8" w:rsidP="003931C8">
            <w:r w:rsidRPr="003931C8">
              <w:rPr>
                <w:b/>
                <w:bCs/>
              </w:rPr>
              <w:t>보험수가 적용 여부</w:t>
            </w:r>
          </w:p>
        </w:tc>
        <w:tc>
          <w:tcPr>
            <w:tcW w:w="0" w:type="auto"/>
            <w:vAlign w:val="center"/>
            <w:hideMark/>
          </w:tcPr>
          <w:p w14:paraId="3D3B2BBD" w14:textId="77777777" w:rsidR="003931C8" w:rsidRPr="003931C8" w:rsidRDefault="003931C8" w:rsidP="003931C8">
            <w:r w:rsidRPr="003931C8">
              <w:t>제품이 건강보험에 적용되는지에 따라 실적이 크게 갈림</w:t>
            </w:r>
          </w:p>
        </w:tc>
      </w:tr>
    </w:tbl>
    <w:p w14:paraId="6DA57599" w14:textId="77777777" w:rsidR="003931C8" w:rsidRPr="003931C8" w:rsidRDefault="00000000" w:rsidP="003931C8">
      <w:r>
        <w:pict w14:anchorId="5A8D8DCB">
          <v:rect id="_x0000_i1133" style="width:0;height:1.5pt" o:hralign="center" o:hrstd="t" o:hr="t" fillcolor="#a0a0a0" stroked="f"/>
        </w:pict>
      </w:r>
    </w:p>
    <w:p w14:paraId="7F9D7048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✅</w:t>
      </w:r>
      <w:r w:rsidRPr="003931C8">
        <w:rPr>
          <w:b/>
          <w:bCs/>
        </w:rPr>
        <w:t xml:space="preserve"> 좋은 기업의 조건</w:t>
      </w:r>
    </w:p>
    <w:p w14:paraId="55E9642E" w14:textId="77777777" w:rsidR="003931C8" w:rsidRPr="003931C8" w:rsidRDefault="003931C8">
      <w:pPr>
        <w:numPr>
          <w:ilvl w:val="0"/>
          <w:numId w:val="103"/>
        </w:numPr>
      </w:pPr>
      <w:r w:rsidRPr="003931C8">
        <w:rPr>
          <w:b/>
          <w:bCs/>
        </w:rPr>
        <w:t>FDA·CE 등 글로벌 인증 + 판매 네트워크 확보</w:t>
      </w:r>
    </w:p>
    <w:p w14:paraId="75B51372" w14:textId="77777777" w:rsidR="003931C8" w:rsidRPr="003931C8" w:rsidRDefault="003931C8">
      <w:pPr>
        <w:numPr>
          <w:ilvl w:val="0"/>
          <w:numId w:val="103"/>
        </w:numPr>
      </w:pPr>
      <w:r w:rsidRPr="003931C8">
        <w:rPr>
          <w:b/>
          <w:bCs/>
        </w:rPr>
        <w:t>진단/치료 장비 + 소모품 + 유지보수</w:t>
      </w:r>
      <w:r w:rsidRPr="003931C8">
        <w:t>의 패키지 모델</w:t>
      </w:r>
    </w:p>
    <w:p w14:paraId="3EB7FB58" w14:textId="77777777" w:rsidR="003931C8" w:rsidRPr="003931C8" w:rsidRDefault="003931C8">
      <w:pPr>
        <w:numPr>
          <w:ilvl w:val="0"/>
          <w:numId w:val="103"/>
        </w:numPr>
      </w:pPr>
      <w:r w:rsidRPr="003931C8">
        <w:rPr>
          <w:b/>
          <w:bCs/>
        </w:rPr>
        <w:t>R&amp;D 성공률 높고, 후속 제품 라인업이 이어지는 구조</w:t>
      </w:r>
    </w:p>
    <w:p w14:paraId="33322D6B" w14:textId="77777777" w:rsidR="003931C8" w:rsidRPr="003931C8" w:rsidRDefault="003931C8">
      <w:pPr>
        <w:numPr>
          <w:ilvl w:val="0"/>
          <w:numId w:val="103"/>
        </w:numPr>
      </w:pPr>
      <w:r w:rsidRPr="003931C8">
        <w:rPr>
          <w:b/>
          <w:bCs/>
        </w:rPr>
        <w:t>의료AI, 원격진료, 디지털 헬스 등 차세대 분야 연계성↑</w:t>
      </w:r>
    </w:p>
    <w:p w14:paraId="27054288" w14:textId="77777777" w:rsidR="003931C8" w:rsidRPr="003931C8" w:rsidRDefault="003931C8">
      <w:pPr>
        <w:numPr>
          <w:ilvl w:val="0"/>
          <w:numId w:val="103"/>
        </w:numPr>
      </w:pPr>
      <w:r w:rsidRPr="003931C8">
        <w:rPr>
          <w:b/>
          <w:bCs/>
        </w:rPr>
        <w:t>현금흐름 플러스 + ROE 지속적으로 10% 이상</w:t>
      </w:r>
    </w:p>
    <w:p w14:paraId="37AA2AD4" w14:textId="77777777" w:rsidR="003931C8" w:rsidRDefault="003931C8" w:rsidP="000F39AE"/>
    <w:p w14:paraId="3EA86590" w14:textId="77777777" w:rsidR="003931C8" w:rsidRPr="003931C8" w:rsidRDefault="003931C8" w:rsidP="003931C8">
      <w:r w:rsidRPr="003931C8">
        <w:rPr>
          <w:b/>
          <w:bCs/>
        </w:rPr>
        <w:t>“의료·정밀기기는 기술이 전부가 아니라, '승인과 판매'까지가 실적이다.”</w:t>
      </w:r>
    </w:p>
    <w:p w14:paraId="5D4D2179" w14:textId="77777777" w:rsidR="003931C8" w:rsidRPr="003931C8" w:rsidRDefault="003931C8" w:rsidP="003931C8">
      <w:r w:rsidRPr="003931C8">
        <w:t>이 업종은</w:t>
      </w:r>
      <w:r w:rsidRPr="003931C8">
        <w:br/>
      </w:r>
      <w:r w:rsidRPr="003931C8">
        <w:rPr>
          <w:b/>
          <w:bCs/>
        </w:rPr>
        <w:t>① 승인 여부(FDA, CE),</w:t>
      </w:r>
      <w:r w:rsidRPr="003931C8">
        <w:rPr>
          <w:b/>
          <w:bCs/>
        </w:rPr>
        <w:br/>
        <w:t>② 판매망/고객 확보,</w:t>
      </w:r>
      <w:r w:rsidRPr="003931C8">
        <w:rPr>
          <w:b/>
          <w:bCs/>
        </w:rPr>
        <w:br/>
        <w:t>③ 제품 수익 구조(소모품 + 서비스)</w:t>
      </w:r>
      <w:r w:rsidRPr="003931C8">
        <w:br/>
        <w:t>이 3박자가 맞아야 진짜 돈이 돌아.</w:t>
      </w:r>
    </w:p>
    <w:p w14:paraId="6390A3AE" w14:textId="77777777" w:rsidR="003931C8" w:rsidRDefault="003931C8" w:rsidP="000F39AE"/>
    <w:p w14:paraId="7EE565C9" w14:textId="20A7CB47" w:rsidR="003931C8" w:rsidRPr="001F282F" w:rsidRDefault="001F282F" w:rsidP="000F39AE">
      <w:pPr>
        <w:rPr>
          <w:b/>
          <w:bCs/>
        </w:rPr>
      </w:pPr>
      <w:r>
        <w:rPr>
          <w:rFonts w:hint="eastAsia"/>
        </w:rPr>
        <w:t>/</w:t>
      </w:r>
      <w:r w:rsidRPr="001F282F">
        <w:rPr>
          <w:rFonts w:hint="eastAsia"/>
          <w:b/>
          <w:bCs/>
        </w:rPr>
        <w:t xml:space="preserve"> 은행</w:t>
      </w:r>
    </w:p>
    <w:p w14:paraId="09299C05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🏦</w:t>
      </w:r>
      <w:r w:rsidRPr="003931C8">
        <w:rPr>
          <w:b/>
          <w:bCs/>
        </w:rPr>
        <w:t xml:space="preserve"> 은행 산업 개요</w:t>
      </w:r>
    </w:p>
    <w:p w14:paraId="1C531AA6" w14:textId="77777777" w:rsidR="003931C8" w:rsidRPr="003931C8" w:rsidRDefault="003931C8" w:rsidP="003931C8">
      <w:r w:rsidRPr="003931C8">
        <w:rPr>
          <w:b/>
          <w:bCs/>
        </w:rPr>
        <w:t>기본 구조</w:t>
      </w:r>
    </w:p>
    <w:p w14:paraId="3B3219F0" w14:textId="77777777" w:rsidR="003931C8" w:rsidRPr="003931C8" w:rsidRDefault="003931C8">
      <w:pPr>
        <w:numPr>
          <w:ilvl w:val="0"/>
          <w:numId w:val="104"/>
        </w:numPr>
      </w:pPr>
      <w:r w:rsidRPr="003931C8">
        <w:t xml:space="preserve">고객 돈을 </w:t>
      </w:r>
      <w:r w:rsidRPr="003931C8">
        <w:rPr>
          <w:b/>
          <w:bCs/>
        </w:rPr>
        <w:t>예금</w:t>
      </w:r>
      <w:r w:rsidRPr="003931C8">
        <w:t>으로 받아</w:t>
      </w:r>
    </w:p>
    <w:p w14:paraId="0C19D88B" w14:textId="77777777" w:rsidR="003931C8" w:rsidRPr="003931C8" w:rsidRDefault="003931C8">
      <w:pPr>
        <w:numPr>
          <w:ilvl w:val="0"/>
          <w:numId w:val="104"/>
        </w:numPr>
      </w:pPr>
      <w:r w:rsidRPr="003931C8">
        <w:t xml:space="preserve">더 비싼 이율로 </w:t>
      </w:r>
      <w:r w:rsidRPr="003931C8">
        <w:rPr>
          <w:b/>
          <w:bCs/>
        </w:rPr>
        <w:t>대출</w:t>
      </w:r>
      <w:r w:rsidRPr="003931C8">
        <w:t>을 해줘</w:t>
      </w:r>
    </w:p>
    <w:p w14:paraId="5695037E" w14:textId="77777777" w:rsidR="003931C8" w:rsidRPr="003931C8" w:rsidRDefault="003931C8">
      <w:pPr>
        <w:numPr>
          <w:ilvl w:val="0"/>
          <w:numId w:val="104"/>
        </w:numPr>
      </w:pPr>
      <w:r w:rsidRPr="003931C8">
        <w:t>그 차이가 바로 이익이 되는 구조야.</w:t>
      </w:r>
    </w:p>
    <w:p w14:paraId="2DB3DF0D" w14:textId="77777777" w:rsidR="003931C8" w:rsidRPr="003931C8" w:rsidRDefault="003931C8" w:rsidP="003931C8">
      <w:r w:rsidRPr="003931C8">
        <w:rPr>
          <w:b/>
          <w:bCs/>
        </w:rPr>
        <w:t>공통 특징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현금흐름이 좋고, 배당 성향이 높음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경기·금리에 민감한 업종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레버리지 기반 산업</w:t>
      </w:r>
      <w:r w:rsidRPr="003931C8">
        <w:t xml:space="preserve"> → 리스크 관리가 핵심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성장은 제한적, 안정성이 투자 포인트</w:t>
      </w:r>
    </w:p>
    <w:p w14:paraId="6880CD3D" w14:textId="77777777" w:rsidR="003931C8" w:rsidRPr="003931C8" w:rsidRDefault="00000000" w:rsidP="003931C8">
      <w:r>
        <w:pict w14:anchorId="3C707393">
          <v:rect id="_x0000_i1134" style="width:0;height:1.5pt" o:hralign="center" o:hrstd="t" o:hr="t" fillcolor="#a0a0a0" stroked="f"/>
        </w:pict>
      </w:r>
    </w:p>
    <w:p w14:paraId="304E7CFF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📊</w:t>
      </w:r>
      <w:r w:rsidRPr="003931C8">
        <w:rPr>
          <w:b/>
          <w:bCs/>
        </w:rPr>
        <w:t xml:space="preserve"> 주요 재무 지표 분석</w:t>
      </w:r>
    </w:p>
    <w:p w14:paraId="4E1E0253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1. PER (주가수익비율)</w:t>
      </w:r>
    </w:p>
    <w:p w14:paraId="704C1320" w14:textId="77777777" w:rsidR="003931C8" w:rsidRPr="003931C8" w:rsidRDefault="003931C8">
      <w:pPr>
        <w:numPr>
          <w:ilvl w:val="0"/>
          <w:numId w:val="105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3~7배 수준</w:t>
      </w:r>
      <w:r w:rsidRPr="003931C8">
        <w:t xml:space="preserve"> (굉장히 낮음)</w:t>
      </w:r>
    </w:p>
    <w:p w14:paraId="31869ED3" w14:textId="77777777" w:rsidR="003931C8" w:rsidRPr="003931C8" w:rsidRDefault="003931C8">
      <w:pPr>
        <w:numPr>
          <w:ilvl w:val="0"/>
          <w:numId w:val="105"/>
        </w:numPr>
      </w:pPr>
      <w:r w:rsidRPr="003931C8">
        <w:t>이유는?</w:t>
      </w:r>
      <w:r w:rsidRPr="003931C8">
        <w:br/>
        <w:t xml:space="preserve">→ 실적은 잘 나와도, 경기 민감 + 규제 산업이라 </w:t>
      </w:r>
      <w:r w:rsidRPr="003931C8">
        <w:rPr>
          <w:b/>
          <w:bCs/>
        </w:rPr>
        <w:t>할인받는 구조</w:t>
      </w:r>
      <w:r w:rsidRPr="003931C8">
        <w:br/>
        <w:t xml:space="preserve">→ 대신 </w:t>
      </w:r>
      <w:r w:rsidRPr="003931C8">
        <w:rPr>
          <w:b/>
          <w:bCs/>
        </w:rPr>
        <w:t>배당수익률이 높아서 가치주 투자자들에겐 매력적</w:t>
      </w:r>
    </w:p>
    <w:p w14:paraId="1487C338" w14:textId="77777777" w:rsidR="003931C8" w:rsidRPr="003931C8" w:rsidRDefault="00000000" w:rsidP="003931C8">
      <w:r>
        <w:pict w14:anchorId="410EAB04">
          <v:rect id="_x0000_i1135" style="width:0;height:1.5pt" o:hralign="center" o:hrstd="t" o:hr="t" fillcolor="#a0a0a0" stroked="f"/>
        </w:pict>
      </w:r>
    </w:p>
    <w:p w14:paraId="37590885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2. ROE (자기자본이익률)</w:t>
      </w:r>
    </w:p>
    <w:p w14:paraId="6DA8B39A" w14:textId="77777777" w:rsidR="003931C8" w:rsidRPr="003931C8" w:rsidRDefault="003931C8">
      <w:pPr>
        <w:numPr>
          <w:ilvl w:val="0"/>
          <w:numId w:val="106"/>
        </w:numPr>
      </w:pPr>
      <w:r w:rsidRPr="003931C8">
        <w:rPr>
          <w:b/>
          <w:bCs/>
        </w:rPr>
        <w:lastRenderedPageBreak/>
        <w:t>산업 평균</w:t>
      </w:r>
      <w:r w:rsidRPr="003931C8">
        <w:t xml:space="preserve">: </w:t>
      </w:r>
      <w:r w:rsidRPr="003931C8">
        <w:rPr>
          <w:b/>
          <w:bCs/>
        </w:rPr>
        <w:t>7~12%</w:t>
      </w:r>
      <w:r w:rsidRPr="003931C8">
        <w:t>, 잘 나가면 15% 이상</w:t>
      </w:r>
    </w:p>
    <w:p w14:paraId="7BFEFA40" w14:textId="77777777" w:rsidR="003931C8" w:rsidRPr="003931C8" w:rsidRDefault="003931C8">
      <w:pPr>
        <w:numPr>
          <w:ilvl w:val="0"/>
          <w:numId w:val="106"/>
        </w:numPr>
      </w:pPr>
      <w:r w:rsidRPr="003931C8">
        <w:rPr>
          <w:b/>
          <w:bCs/>
        </w:rPr>
        <w:t>금리 인상기엔 ROE 상승</w:t>
      </w:r>
      <w:r w:rsidRPr="003931C8">
        <w:t xml:space="preserve"> (예대마진↑),</w:t>
      </w:r>
      <w:r w:rsidRPr="003931C8">
        <w:br/>
        <w:t xml:space="preserve">하지만 </w:t>
      </w:r>
      <w:r w:rsidRPr="003931C8">
        <w:rPr>
          <w:b/>
          <w:bCs/>
        </w:rPr>
        <w:t>부실채권 터지면 ROE 급락</w:t>
      </w:r>
    </w:p>
    <w:p w14:paraId="7FD36B3F" w14:textId="77777777" w:rsidR="003931C8" w:rsidRPr="003931C8" w:rsidRDefault="003931C8" w:rsidP="003931C8">
      <w:r w:rsidRPr="003931C8">
        <w:rPr>
          <w:b/>
          <w:bCs/>
        </w:rPr>
        <w:t>“In banking, your return is not from how fast you grow, but how well you survive.”</w:t>
      </w:r>
      <w:r w:rsidRPr="003931C8">
        <w:br/>
        <w:t xml:space="preserve">은행은 많이 벌기보다 </w:t>
      </w:r>
      <w:r w:rsidRPr="003931C8">
        <w:rPr>
          <w:b/>
          <w:bCs/>
        </w:rPr>
        <w:t>망하지 않는 게 먼저야.</w:t>
      </w:r>
    </w:p>
    <w:p w14:paraId="6CC655C8" w14:textId="77777777" w:rsidR="003931C8" w:rsidRPr="003931C8" w:rsidRDefault="00000000" w:rsidP="003931C8">
      <w:r>
        <w:pict w14:anchorId="6AC37F68">
          <v:rect id="_x0000_i1136" style="width:0;height:1.5pt" o:hralign="center" o:hrstd="t" o:hr="t" fillcolor="#a0a0a0" stroked="f"/>
        </w:pict>
      </w:r>
    </w:p>
    <w:p w14:paraId="0FD5CA47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3. PBR (주가순자산비율)</w:t>
      </w:r>
    </w:p>
    <w:p w14:paraId="17BDB992" w14:textId="77777777" w:rsidR="003931C8" w:rsidRPr="003931C8" w:rsidRDefault="003931C8">
      <w:pPr>
        <w:numPr>
          <w:ilvl w:val="0"/>
          <w:numId w:val="107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0.3~0.7배</w:t>
      </w:r>
      <w:r w:rsidRPr="003931C8">
        <w:t>, 아주 저평가 받는 경우가 많지</w:t>
      </w:r>
    </w:p>
    <w:p w14:paraId="6484DD38" w14:textId="77777777" w:rsidR="003931C8" w:rsidRPr="003931C8" w:rsidRDefault="003931C8">
      <w:pPr>
        <w:numPr>
          <w:ilvl w:val="0"/>
          <w:numId w:val="107"/>
        </w:numPr>
      </w:pPr>
      <w:r w:rsidRPr="003931C8">
        <w:t>이유는?</w:t>
      </w:r>
    </w:p>
    <w:p w14:paraId="58279C9C" w14:textId="77777777" w:rsidR="003931C8" w:rsidRPr="003931C8" w:rsidRDefault="003931C8">
      <w:pPr>
        <w:numPr>
          <w:ilvl w:val="1"/>
          <w:numId w:val="107"/>
        </w:numPr>
      </w:pPr>
      <w:r w:rsidRPr="003931C8">
        <w:t xml:space="preserve">자산은 많은데, </w:t>
      </w:r>
      <w:r w:rsidRPr="003931C8">
        <w:rPr>
          <w:b/>
          <w:bCs/>
        </w:rPr>
        <w:t>성장 기대는 낮고 규제는 많기 때문</w:t>
      </w:r>
    </w:p>
    <w:p w14:paraId="02B002C3" w14:textId="77777777" w:rsidR="003931C8" w:rsidRPr="003931C8" w:rsidRDefault="003931C8">
      <w:pPr>
        <w:numPr>
          <w:ilvl w:val="1"/>
          <w:numId w:val="107"/>
        </w:numPr>
      </w:pPr>
      <w:r w:rsidRPr="003931C8">
        <w:t xml:space="preserve">하지만 </w:t>
      </w:r>
      <w:r w:rsidRPr="003931C8">
        <w:rPr>
          <w:b/>
          <w:bCs/>
        </w:rPr>
        <w:t>꾸준히 배당 + 자사주 소각하면 재평가 가능성 있음</w:t>
      </w:r>
    </w:p>
    <w:p w14:paraId="3566B082" w14:textId="77777777" w:rsidR="003931C8" w:rsidRPr="003931C8" w:rsidRDefault="00000000" w:rsidP="003931C8">
      <w:r>
        <w:pict w14:anchorId="68FBB982">
          <v:rect id="_x0000_i1137" style="width:0;height:1.5pt" o:hralign="center" o:hrstd="t" o:hr="t" fillcolor="#a0a0a0" stroked="f"/>
        </w:pict>
      </w:r>
    </w:p>
    <w:p w14:paraId="3F8E3183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4. 부채비율</w:t>
      </w:r>
    </w:p>
    <w:p w14:paraId="4D0E479B" w14:textId="77777777" w:rsidR="003931C8" w:rsidRPr="003931C8" w:rsidRDefault="003931C8">
      <w:pPr>
        <w:numPr>
          <w:ilvl w:val="0"/>
          <w:numId w:val="108"/>
        </w:numPr>
      </w:pPr>
      <w:r w:rsidRPr="003931C8">
        <w:t xml:space="preserve">은행은 </w:t>
      </w:r>
      <w:r w:rsidRPr="003931C8">
        <w:rPr>
          <w:b/>
          <w:bCs/>
        </w:rPr>
        <w:t>부채비율로 평가하지 않음</w:t>
      </w:r>
      <w:r w:rsidRPr="003931C8">
        <w:br/>
        <w:t xml:space="preserve">→ 대신 </w:t>
      </w:r>
      <w:r w:rsidRPr="003931C8">
        <w:rPr>
          <w:b/>
          <w:bCs/>
        </w:rPr>
        <w:t>BIS 자기자본비율</w:t>
      </w:r>
      <w:r w:rsidRPr="003931C8">
        <w:t xml:space="preserve">, </w:t>
      </w:r>
      <w:r w:rsidRPr="003931C8">
        <w:rPr>
          <w:b/>
          <w:bCs/>
        </w:rPr>
        <w:t>예대율</w:t>
      </w:r>
      <w:r w:rsidRPr="003931C8">
        <w:t>, **유동성 커버리지 비율(LCR)**을 봐야 함</w:t>
      </w:r>
    </w:p>
    <w:p w14:paraId="37DDD70E" w14:textId="77777777" w:rsidR="003931C8" w:rsidRPr="003931C8" w:rsidRDefault="003931C8" w:rsidP="003931C8"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BIS비율 13% 이상</w:t>
      </w:r>
      <w:r w:rsidRPr="003931C8">
        <w:t>,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LCR 100% 이상</w:t>
      </w:r>
      <w:r w:rsidRPr="003931C8">
        <w:t>,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고정이하여신(NPL)비율 1% 이하</w:t>
      </w:r>
      <w:r w:rsidRPr="003931C8">
        <w:t>면 건강하다고 봐</w:t>
      </w:r>
    </w:p>
    <w:p w14:paraId="54901471" w14:textId="77777777" w:rsidR="003931C8" w:rsidRPr="003931C8" w:rsidRDefault="00000000" w:rsidP="003931C8">
      <w:r>
        <w:pict w14:anchorId="1C088C51">
          <v:rect id="_x0000_i1138" style="width:0;height:1.5pt" o:hralign="center" o:hrstd="t" o:hr="t" fillcolor="#a0a0a0" stroked="f"/>
        </w:pict>
      </w:r>
    </w:p>
    <w:p w14:paraId="366D2385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5. 영업이익률</w:t>
      </w:r>
    </w:p>
    <w:p w14:paraId="13F87172" w14:textId="77777777" w:rsidR="003931C8" w:rsidRPr="003931C8" w:rsidRDefault="003931C8">
      <w:pPr>
        <w:numPr>
          <w:ilvl w:val="0"/>
          <w:numId w:val="109"/>
        </w:numPr>
      </w:pPr>
      <w:r w:rsidRPr="003931C8">
        <w:t>의미보단 **순이자마진(NIM)**을 보는 게 맞아</w:t>
      </w:r>
    </w:p>
    <w:p w14:paraId="3D24EADF" w14:textId="77777777" w:rsidR="003931C8" w:rsidRPr="003931C8" w:rsidRDefault="003931C8" w:rsidP="003931C8"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NIM (Net Interest Margin)</w:t>
      </w:r>
    </w:p>
    <w:p w14:paraId="4C53394A" w14:textId="77777777" w:rsidR="003931C8" w:rsidRPr="003931C8" w:rsidRDefault="003931C8">
      <w:pPr>
        <w:numPr>
          <w:ilvl w:val="0"/>
          <w:numId w:val="110"/>
        </w:numPr>
      </w:pPr>
      <w:r w:rsidRPr="003931C8">
        <w:t>예대마진을 의미</w:t>
      </w:r>
    </w:p>
    <w:p w14:paraId="2FC9A247" w14:textId="77777777" w:rsidR="003931C8" w:rsidRPr="003931C8" w:rsidRDefault="003931C8">
      <w:pPr>
        <w:numPr>
          <w:ilvl w:val="0"/>
          <w:numId w:val="110"/>
        </w:numPr>
      </w:pPr>
      <w:r w:rsidRPr="003931C8">
        <w:rPr>
          <w:b/>
          <w:bCs/>
        </w:rPr>
        <w:t>산업 평균</w:t>
      </w:r>
      <w:r w:rsidRPr="003931C8">
        <w:t>: 1.5~2.0%</w:t>
      </w:r>
    </w:p>
    <w:p w14:paraId="656341D3" w14:textId="77777777" w:rsidR="003931C8" w:rsidRPr="003931C8" w:rsidRDefault="003931C8">
      <w:pPr>
        <w:numPr>
          <w:ilvl w:val="0"/>
          <w:numId w:val="110"/>
        </w:numPr>
      </w:pPr>
      <w:r w:rsidRPr="003931C8">
        <w:rPr>
          <w:b/>
          <w:bCs/>
        </w:rPr>
        <w:t>금리 인상기엔 NIM이 상승 → 실적 개선</w:t>
      </w:r>
    </w:p>
    <w:p w14:paraId="2BE13929" w14:textId="77777777" w:rsidR="003931C8" w:rsidRPr="003931C8" w:rsidRDefault="00000000" w:rsidP="003931C8">
      <w:r>
        <w:pict w14:anchorId="0EFBBBF9">
          <v:rect id="_x0000_i1139" style="width:0;height:1.5pt" o:hralign="center" o:hrstd="t" o:hr="t" fillcolor="#a0a0a0" stroked="f"/>
        </w:pict>
      </w:r>
    </w:p>
    <w:p w14:paraId="7A5A96E2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🔍</w:t>
      </w:r>
      <w:r w:rsidRPr="003931C8">
        <w:rPr>
          <w:b/>
          <w:bCs/>
        </w:rPr>
        <w:t xml:space="preserve"> 은행업 핵심 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5785"/>
      </w:tblGrid>
      <w:tr w:rsidR="003931C8" w:rsidRPr="003931C8" w14:paraId="148FE015" w14:textId="77777777" w:rsidTr="00393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B56C3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lastRenderedPageBreak/>
              <w:t>항목</w:t>
            </w:r>
          </w:p>
        </w:tc>
        <w:tc>
          <w:tcPr>
            <w:tcW w:w="0" w:type="auto"/>
            <w:vAlign w:val="center"/>
            <w:hideMark/>
          </w:tcPr>
          <w:p w14:paraId="4B1C37A7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설명</w:t>
            </w:r>
          </w:p>
        </w:tc>
      </w:tr>
      <w:tr w:rsidR="003931C8" w:rsidRPr="003931C8" w14:paraId="229E9CAB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4265" w14:textId="77777777" w:rsidR="003931C8" w:rsidRPr="003931C8" w:rsidRDefault="003931C8" w:rsidP="003931C8">
            <w:r w:rsidRPr="003931C8">
              <w:rPr>
                <w:b/>
                <w:bCs/>
              </w:rPr>
              <w:t>NIM</w:t>
            </w:r>
          </w:p>
        </w:tc>
        <w:tc>
          <w:tcPr>
            <w:tcW w:w="0" w:type="auto"/>
            <w:vAlign w:val="center"/>
            <w:hideMark/>
          </w:tcPr>
          <w:p w14:paraId="48C40272" w14:textId="77777777" w:rsidR="003931C8" w:rsidRPr="003931C8" w:rsidRDefault="003931C8" w:rsidP="003931C8">
            <w:r w:rsidRPr="003931C8">
              <w:t>예금보다 대출 금리를 얼마나 더 받느냐 → 수익의 핵심</w:t>
            </w:r>
          </w:p>
        </w:tc>
      </w:tr>
      <w:tr w:rsidR="003931C8" w:rsidRPr="003931C8" w14:paraId="59FFAFCE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D0A03" w14:textId="77777777" w:rsidR="003931C8" w:rsidRPr="003931C8" w:rsidRDefault="003931C8" w:rsidP="003931C8">
            <w:r w:rsidRPr="003931C8">
              <w:rPr>
                <w:b/>
                <w:bCs/>
              </w:rPr>
              <w:t>대출 성장률</w:t>
            </w:r>
          </w:p>
        </w:tc>
        <w:tc>
          <w:tcPr>
            <w:tcW w:w="0" w:type="auto"/>
            <w:vAlign w:val="center"/>
            <w:hideMark/>
          </w:tcPr>
          <w:p w14:paraId="55A5F047" w14:textId="77777777" w:rsidR="003931C8" w:rsidRPr="003931C8" w:rsidRDefault="003931C8" w:rsidP="003931C8">
            <w:r w:rsidRPr="003931C8">
              <w:t>자산이 얼마나 늘고 있는지 → 이익 확대 여력</w:t>
            </w:r>
          </w:p>
        </w:tc>
      </w:tr>
      <w:tr w:rsidR="003931C8" w:rsidRPr="003931C8" w14:paraId="6BFD45A4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4DC6" w14:textId="77777777" w:rsidR="003931C8" w:rsidRPr="003931C8" w:rsidRDefault="003931C8" w:rsidP="003931C8">
            <w:r w:rsidRPr="003931C8">
              <w:rPr>
                <w:b/>
                <w:bCs/>
              </w:rPr>
              <w:t>고정이하여신(NPL)</w:t>
            </w:r>
          </w:p>
        </w:tc>
        <w:tc>
          <w:tcPr>
            <w:tcW w:w="0" w:type="auto"/>
            <w:vAlign w:val="center"/>
            <w:hideMark/>
          </w:tcPr>
          <w:p w14:paraId="769C79E5" w14:textId="77777777" w:rsidR="003931C8" w:rsidRPr="003931C8" w:rsidRDefault="003931C8" w:rsidP="003931C8">
            <w:r w:rsidRPr="003931C8">
              <w:t>부실채권 비율 → 자산건전성 지표</w:t>
            </w:r>
          </w:p>
        </w:tc>
      </w:tr>
      <w:tr w:rsidR="003931C8" w:rsidRPr="003931C8" w14:paraId="5FABAB61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5A3BB" w14:textId="77777777" w:rsidR="003931C8" w:rsidRPr="003931C8" w:rsidRDefault="003931C8" w:rsidP="003931C8">
            <w:r w:rsidRPr="003931C8">
              <w:rPr>
                <w:b/>
                <w:bCs/>
              </w:rPr>
              <w:t>충당금적립률</w:t>
            </w:r>
          </w:p>
        </w:tc>
        <w:tc>
          <w:tcPr>
            <w:tcW w:w="0" w:type="auto"/>
            <w:vAlign w:val="center"/>
            <w:hideMark/>
          </w:tcPr>
          <w:p w14:paraId="4C472037" w14:textId="77777777" w:rsidR="003931C8" w:rsidRPr="003931C8" w:rsidRDefault="003931C8" w:rsidP="003931C8">
            <w:r w:rsidRPr="003931C8">
              <w:t>위기에 대비한 준비금 → 손실 방어 능력</w:t>
            </w:r>
          </w:p>
        </w:tc>
      </w:tr>
      <w:tr w:rsidR="003931C8" w:rsidRPr="003931C8" w14:paraId="12BDE10C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9A6E" w14:textId="77777777" w:rsidR="003931C8" w:rsidRPr="003931C8" w:rsidRDefault="003931C8" w:rsidP="003931C8">
            <w:r w:rsidRPr="003931C8">
              <w:rPr>
                <w:b/>
                <w:bCs/>
              </w:rPr>
              <w:t>BIS 자기자본비율</w:t>
            </w:r>
          </w:p>
        </w:tc>
        <w:tc>
          <w:tcPr>
            <w:tcW w:w="0" w:type="auto"/>
            <w:vAlign w:val="center"/>
            <w:hideMark/>
          </w:tcPr>
          <w:p w14:paraId="786340E7" w14:textId="77777777" w:rsidR="003931C8" w:rsidRPr="003931C8" w:rsidRDefault="003931C8" w:rsidP="003931C8">
            <w:r w:rsidRPr="003931C8">
              <w:t>은행의 재무 안전성 척도</w:t>
            </w:r>
          </w:p>
        </w:tc>
      </w:tr>
      <w:tr w:rsidR="003931C8" w:rsidRPr="003931C8" w14:paraId="6E24D5E4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F380B" w14:textId="77777777" w:rsidR="003931C8" w:rsidRPr="003931C8" w:rsidRDefault="003931C8" w:rsidP="003931C8">
            <w:r w:rsidRPr="003931C8">
              <w:rPr>
                <w:b/>
                <w:bCs/>
              </w:rPr>
              <w:t>비이자이익 비중</w:t>
            </w:r>
          </w:p>
        </w:tc>
        <w:tc>
          <w:tcPr>
            <w:tcW w:w="0" w:type="auto"/>
            <w:vAlign w:val="center"/>
            <w:hideMark/>
          </w:tcPr>
          <w:p w14:paraId="5AC5B7B1" w14:textId="77777777" w:rsidR="003931C8" w:rsidRPr="003931C8" w:rsidRDefault="003931C8" w:rsidP="003931C8">
            <w:r w:rsidRPr="003931C8">
              <w:t>수수료, 외환, 자산관리 등 이자 외 수익 다각화 수준</w:t>
            </w:r>
          </w:p>
        </w:tc>
      </w:tr>
      <w:tr w:rsidR="003931C8" w:rsidRPr="003931C8" w14:paraId="2FE7B51C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8ECE" w14:textId="77777777" w:rsidR="003931C8" w:rsidRPr="003931C8" w:rsidRDefault="003931C8" w:rsidP="003931C8">
            <w:r w:rsidRPr="003931C8">
              <w:rPr>
                <w:b/>
                <w:bCs/>
              </w:rPr>
              <w:t>배당성향 + 자사주 소각</w:t>
            </w:r>
          </w:p>
        </w:tc>
        <w:tc>
          <w:tcPr>
            <w:tcW w:w="0" w:type="auto"/>
            <w:vAlign w:val="center"/>
            <w:hideMark/>
          </w:tcPr>
          <w:p w14:paraId="13293BCC" w14:textId="77777777" w:rsidR="003931C8" w:rsidRPr="003931C8" w:rsidRDefault="003931C8" w:rsidP="003931C8">
            <w:r w:rsidRPr="003931C8">
              <w:t>주주친화 정책 여부 → 가치주로서의 매력도</w:t>
            </w:r>
          </w:p>
        </w:tc>
      </w:tr>
    </w:tbl>
    <w:p w14:paraId="671BCF42" w14:textId="77777777" w:rsidR="003931C8" w:rsidRPr="003931C8" w:rsidRDefault="00000000" w:rsidP="003931C8">
      <w:r>
        <w:pict w14:anchorId="6A66E9F0">
          <v:rect id="_x0000_i1140" style="width:0;height:1.5pt" o:hralign="center" o:hrstd="t" o:hr="t" fillcolor="#a0a0a0" stroked="f"/>
        </w:pict>
      </w:r>
    </w:p>
    <w:p w14:paraId="30EAF9E2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✅</w:t>
      </w:r>
      <w:r w:rsidRPr="003931C8">
        <w:rPr>
          <w:b/>
          <w:bCs/>
        </w:rPr>
        <w:t xml:space="preserve"> 좋은 은행의 특징</w:t>
      </w:r>
    </w:p>
    <w:p w14:paraId="418123F3" w14:textId="77777777" w:rsidR="003931C8" w:rsidRPr="003931C8" w:rsidRDefault="003931C8">
      <w:pPr>
        <w:numPr>
          <w:ilvl w:val="0"/>
          <w:numId w:val="111"/>
        </w:numPr>
      </w:pPr>
      <w:r w:rsidRPr="003931C8">
        <w:rPr>
          <w:b/>
          <w:bCs/>
        </w:rPr>
        <w:t>NIM 상승세 + 대출 증가율 안정적</w:t>
      </w:r>
    </w:p>
    <w:p w14:paraId="124CFABF" w14:textId="77777777" w:rsidR="003931C8" w:rsidRPr="003931C8" w:rsidRDefault="003931C8">
      <w:pPr>
        <w:numPr>
          <w:ilvl w:val="0"/>
          <w:numId w:val="111"/>
        </w:numPr>
      </w:pPr>
      <w:r w:rsidRPr="003931C8">
        <w:rPr>
          <w:b/>
          <w:bCs/>
        </w:rPr>
        <w:t>비이자이익(펀드, 신탁, 수수료 등)</w:t>
      </w:r>
      <w:r w:rsidRPr="003931C8">
        <w:t xml:space="preserve"> 비중이 커지는 구조</w:t>
      </w:r>
    </w:p>
    <w:p w14:paraId="2E3C2038" w14:textId="77777777" w:rsidR="003931C8" w:rsidRPr="003931C8" w:rsidRDefault="003931C8">
      <w:pPr>
        <w:numPr>
          <w:ilvl w:val="0"/>
          <w:numId w:val="111"/>
        </w:numPr>
      </w:pPr>
      <w:r w:rsidRPr="003931C8">
        <w:rPr>
          <w:b/>
          <w:bCs/>
        </w:rPr>
        <w:t>부실채권 적고, 충당금 보수적으로 적립</w:t>
      </w:r>
    </w:p>
    <w:p w14:paraId="53ACCBF9" w14:textId="77777777" w:rsidR="003931C8" w:rsidRPr="003931C8" w:rsidRDefault="003931C8">
      <w:pPr>
        <w:numPr>
          <w:ilvl w:val="0"/>
          <w:numId w:val="111"/>
        </w:numPr>
      </w:pPr>
      <w:r w:rsidRPr="003931C8">
        <w:rPr>
          <w:b/>
          <w:bCs/>
        </w:rPr>
        <w:t>BIS 비율 높고, 유동성 리스크 낮음</w:t>
      </w:r>
    </w:p>
    <w:p w14:paraId="271A022D" w14:textId="77777777" w:rsidR="003931C8" w:rsidRPr="003931C8" w:rsidRDefault="003931C8">
      <w:pPr>
        <w:numPr>
          <w:ilvl w:val="0"/>
          <w:numId w:val="111"/>
        </w:numPr>
      </w:pPr>
      <w:r w:rsidRPr="003931C8">
        <w:rPr>
          <w:b/>
          <w:bCs/>
        </w:rPr>
        <w:t>배당+자사주 소각 적극적인 주주환원 정책</w:t>
      </w:r>
    </w:p>
    <w:p w14:paraId="36270D90" w14:textId="77777777" w:rsidR="003931C8" w:rsidRDefault="003931C8" w:rsidP="000F39AE"/>
    <w:p w14:paraId="2F28AE74" w14:textId="77777777" w:rsidR="003931C8" w:rsidRPr="003931C8" w:rsidRDefault="003931C8" w:rsidP="003931C8">
      <w:r w:rsidRPr="003931C8">
        <w:rPr>
          <w:b/>
          <w:bCs/>
        </w:rPr>
        <w:t>“은행은 복리처럼 돈을 벌지만, 위기 땐 한순간에 잃는다.”</w:t>
      </w:r>
    </w:p>
    <w:p w14:paraId="7D80F6D6" w14:textId="3FDAC95D" w:rsidR="003931C8" w:rsidRDefault="003931C8" w:rsidP="000F39AE">
      <w:r w:rsidRPr="003931C8">
        <w:t>이 업종은</w:t>
      </w:r>
      <w:r w:rsidRPr="003931C8">
        <w:br/>
      </w:r>
      <w:r w:rsidRPr="003931C8">
        <w:rPr>
          <w:b/>
          <w:bCs/>
        </w:rPr>
        <w:t>① 금리 환경,</w:t>
      </w:r>
      <w:r w:rsidRPr="003931C8">
        <w:rPr>
          <w:b/>
          <w:bCs/>
        </w:rPr>
        <w:br/>
        <w:t>② 자산 건전성,</w:t>
      </w:r>
      <w:r w:rsidRPr="003931C8">
        <w:rPr>
          <w:b/>
          <w:bCs/>
        </w:rPr>
        <w:br/>
        <w:t>③ 주주환원 정책</w:t>
      </w:r>
      <w:r w:rsidRPr="003931C8">
        <w:br/>
        <w:t>이 세 가지만 보면 된다. 성장산업은 아니지만, **“배당을 담는 그릇”**으로는 여전히 유효해.</w:t>
      </w:r>
    </w:p>
    <w:p w14:paraId="41800D93" w14:textId="77777777" w:rsidR="003931C8" w:rsidRDefault="003931C8" w:rsidP="000F39AE"/>
    <w:p w14:paraId="25375F63" w14:textId="2AF38DE2" w:rsidR="00F11FFF" w:rsidRDefault="001F282F" w:rsidP="000F39AE">
      <w:r>
        <w:rPr>
          <w:rFonts w:hint="eastAsia"/>
        </w:rPr>
        <w:t xml:space="preserve">/ </w:t>
      </w:r>
      <w:r w:rsidRPr="001F282F">
        <w:rPr>
          <w:rFonts w:hint="eastAsia"/>
          <w:b/>
          <w:bCs/>
        </w:rPr>
        <w:t>제약</w:t>
      </w:r>
    </w:p>
    <w:p w14:paraId="0DA7CB4B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💊</w:t>
      </w:r>
      <w:r w:rsidRPr="003931C8">
        <w:rPr>
          <w:b/>
          <w:bCs/>
        </w:rPr>
        <w:t xml:space="preserve"> 제약 산업 개요</w:t>
      </w:r>
    </w:p>
    <w:p w14:paraId="792EC3B9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lastRenderedPageBreak/>
        <w:t>주요 사업 구조</w:t>
      </w:r>
    </w:p>
    <w:p w14:paraId="12179B5A" w14:textId="77777777" w:rsidR="003931C8" w:rsidRPr="003931C8" w:rsidRDefault="003931C8">
      <w:pPr>
        <w:numPr>
          <w:ilvl w:val="0"/>
          <w:numId w:val="112"/>
        </w:numPr>
      </w:pPr>
      <w:r w:rsidRPr="003931C8">
        <w:rPr>
          <w:b/>
          <w:bCs/>
        </w:rPr>
        <w:t>전통 제약</w:t>
      </w:r>
      <w:r w:rsidRPr="003931C8">
        <w:t>: 처방약(ETC), 일반약(OTC), 복제약 중심</w:t>
      </w:r>
    </w:p>
    <w:p w14:paraId="2EAF8B03" w14:textId="77777777" w:rsidR="003931C8" w:rsidRPr="003931C8" w:rsidRDefault="003931C8">
      <w:pPr>
        <w:numPr>
          <w:ilvl w:val="0"/>
          <w:numId w:val="112"/>
        </w:numPr>
      </w:pPr>
      <w:r w:rsidRPr="003931C8">
        <w:rPr>
          <w:b/>
          <w:bCs/>
        </w:rPr>
        <w:t>신약개발</w:t>
      </w:r>
      <w:r w:rsidRPr="003931C8">
        <w:t>: 자체 R&amp;D 기반의 신약 파이프라인 보유 기업</w:t>
      </w:r>
    </w:p>
    <w:p w14:paraId="1F74B83A" w14:textId="77777777" w:rsidR="003931C8" w:rsidRPr="003931C8" w:rsidRDefault="003931C8">
      <w:pPr>
        <w:numPr>
          <w:ilvl w:val="0"/>
          <w:numId w:val="112"/>
        </w:numPr>
      </w:pPr>
      <w:r w:rsidRPr="003931C8">
        <w:rPr>
          <w:b/>
          <w:bCs/>
        </w:rPr>
        <w:t>바이오 의약품</w:t>
      </w:r>
      <w:r w:rsidRPr="003931C8">
        <w:t>: 항체, 단백질 기반 치료제, 바이오시밀러</w:t>
      </w:r>
    </w:p>
    <w:p w14:paraId="5BCC3D25" w14:textId="77777777" w:rsidR="003931C8" w:rsidRPr="003931C8" w:rsidRDefault="003931C8">
      <w:pPr>
        <w:numPr>
          <w:ilvl w:val="0"/>
          <w:numId w:val="112"/>
        </w:numPr>
      </w:pPr>
      <w:r w:rsidRPr="003931C8">
        <w:rPr>
          <w:b/>
          <w:bCs/>
        </w:rPr>
        <w:t>CMO/CDMO</w:t>
      </w:r>
      <w:r w:rsidRPr="003931C8">
        <w:t>: 위탁 생산 및 위탁개발 제조 (예: 삼성바이오로직스)</w:t>
      </w:r>
    </w:p>
    <w:p w14:paraId="4552977F" w14:textId="77777777" w:rsidR="003931C8" w:rsidRPr="003931C8" w:rsidRDefault="003931C8">
      <w:pPr>
        <w:numPr>
          <w:ilvl w:val="0"/>
          <w:numId w:val="112"/>
        </w:numPr>
      </w:pPr>
      <w:r w:rsidRPr="003931C8">
        <w:rPr>
          <w:b/>
          <w:bCs/>
        </w:rPr>
        <w:t>수출형 제약사</w:t>
      </w:r>
      <w:r w:rsidRPr="003931C8">
        <w:t>: 기술수출(라이선스 아웃), 글로벌 임상 진행</w:t>
      </w:r>
    </w:p>
    <w:p w14:paraId="0C8AC1ED" w14:textId="77777777" w:rsidR="003931C8" w:rsidRPr="003931C8" w:rsidRDefault="00000000" w:rsidP="003931C8">
      <w:r>
        <w:pict w14:anchorId="7280EDD1">
          <v:rect id="_x0000_i1141" style="width:0;height:1.5pt" o:hralign="center" o:hrstd="t" o:hr="t" fillcolor="#a0a0a0" stroked="f"/>
        </w:pict>
      </w:r>
    </w:p>
    <w:p w14:paraId="423E4BF5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📊</w:t>
      </w:r>
      <w:r w:rsidRPr="003931C8">
        <w:rPr>
          <w:b/>
          <w:bCs/>
        </w:rPr>
        <w:t xml:space="preserve"> 주요 재무 지표 분석</w:t>
      </w:r>
    </w:p>
    <w:p w14:paraId="6AF4CBF2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1. PER (주가수익비율)</w:t>
      </w:r>
    </w:p>
    <w:p w14:paraId="4C40E9DD" w14:textId="77777777" w:rsidR="003931C8" w:rsidRPr="003931C8" w:rsidRDefault="003931C8">
      <w:pPr>
        <w:numPr>
          <w:ilvl w:val="0"/>
          <w:numId w:val="113"/>
        </w:numPr>
      </w:pPr>
      <w:r w:rsidRPr="003931C8">
        <w:rPr>
          <w:b/>
          <w:bCs/>
        </w:rPr>
        <w:t>전통 제약</w:t>
      </w:r>
      <w:r w:rsidRPr="003931C8">
        <w:t>: 10~20배</w:t>
      </w:r>
    </w:p>
    <w:p w14:paraId="7158B34D" w14:textId="77777777" w:rsidR="003931C8" w:rsidRPr="003931C8" w:rsidRDefault="003931C8">
      <w:pPr>
        <w:numPr>
          <w:ilvl w:val="0"/>
          <w:numId w:val="113"/>
        </w:numPr>
      </w:pPr>
      <w:r w:rsidRPr="003931C8">
        <w:rPr>
          <w:b/>
          <w:bCs/>
        </w:rPr>
        <w:t>신약개발·바이오</w:t>
      </w:r>
      <w:r w:rsidRPr="003931C8">
        <w:t>: 50배 이상 → 아니면 아예 적자 상태</w:t>
      </w:r>
      <w:r w:rsidRPr="003931C8">
        <w:br/>
        <w:t xml:space="preserve">→ </w:t>
      </w:r>
      <w:r w:rsidRPr="003931C8">
        <w:rPr>
          <w:b/>
          <w:bCs/>
        </w:rPr>
        <w:t>현재 실적보다 미래 기대치가 반영되는 산업</w:t>
      </w:r>
    </w:p>
    <w:p w14:paraId="72E38003" w14:textId="77777777" w:rsidR="003931C8" w:rsidRPr="003931C8" w:rsidRDefault="003931C8" w:rsidP="003931C8">
      <w:r w:rsidRPr="003931C8">
        <w:rPr>
          <w:b/>
          <w:bCs/>
        </w:rPr>
        <w:t>“In pharma, valuation is the present value of hope.”</w:t>
      </w:r>
      <w:r w:rsidRPr="003931C8">
        <w:br/>
        <w:t>희망의 현재가치를 사고파는 게 제약주야.</w:t>
      </w:r>
    </w:p>
    <w:p w14:paraId="1CB2FACA" w14:textId="77777777" w:rsidR="003931C8" w:rsidRPr="003931C8" w:rsidRDefault="00000000" w:rsidP="003931C8">
      <w:r>
        <w:pict w14:anchorId="5730588B">
          <v:rect id="_x0000_i1142" style="width:0;height:1.5pt" o:hralign="center" o:hrstd="t" o:hr="t" fillcolor="#a0a0a0" stroked="f"/>
        </w:pict>
      </w:r>
    </w:p>
    <w:p w14:paraId="194BC910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2. ROE (자기자본이익률)</w:t>
      </w:r>
    </w:p>
    <w:p w14:paraId="0B6D2EB3" w14:textId="77777777" w:rsidR="003931C8" w:rsidRPr="003931C8" w:rsidRDefault="003931C8">
      <w:pPr>
        <w:numPr>
          <w:ilvl w:val="0"/>
          <w:numId w:val="114"/>
        </w:numPr>
      </w:pPr>
      <w:r w:rsidRPr="003931C8">
        <w:rPr>
          <w:b/>
          <w:bCs/>
        </w:rPr>
        <w:t>전통 제약</w:t>
      </w:r>
      <w:r w:rsidRPr="003931C8">
        <w:t>: 5~10%</w:t>
      </w:r>
    </w:p>
    <w:p w14:paraId="76A5523B" w14:textId="77777777" w:rsidR="003931C8" w:rsidRPr="003931C8" w:rsidRDefault="003931C8">
      <w:pPr>
        <w:numPr>
          <w:ilvl w:val="0"/>
          <w:numId w:val="114"/>
        </w:numPr>
      </w:pPr>
      <w:r w:rsidRPr="003931C8">
        <w:rPr>
          <w:b/>
          <w:bCs/>
        </w:rPr>
        <w:t>고성장·수출형 기업</w:t>
      </w:r>
      <w:r w:rsidRPr="003931C8">
        <w:t>: 15% 이상 가능</w:t>
      </w:r>
      <w:r w:rsidRPr="003931C8">
        <w:br/>
        <w:t>→ 하지만 R&amp;D비용이 많아 ROE는 들쭉날쭉해</w:t>
      </w:r>
    </w:p>
    <w:p w14:paraId="3F508D08" w14:textId="77777777" w:rsidR="003931C8" w:rsidRPr="003931C8" w:rsidRDefault="00000000" w:rsidP="003931C8">
      <w:r>
        <w:pict w14:anchorId="74C1C2CE">
          <v:rect id="_x0000_i1143" style="width:0;height:1.5pt" o:hralign="center" o:hrstd="t" o:hr="t" fillcolor="#a0a0a0" stroked="f"/>
        </w:pict>
      </w:r>
    </w:p>
    <w:p w14:paraId="103F3F74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3. PBR (주가순자산비율)</w:t>
      </w:r>
    </w:p>
    <w:p w14:paraId="65720CEC" w14:textId="77777777" w:rsidR="003931C8" w:rsidRPr="003931C8" w:rsidRDefault="003931C8">
      <w:pPr>
        <w:numPr>
          <w:ilvl w:val="0"/>
          <w:numId w:val="115"/>
        </w:numPr>
      </w:pPr>
      <w:r w:rsidRPr="003931C8">
        <w:rPr>
          <w:b/>
          <w:bCs/>
        </w:rPr>
        <w:t>산업 평균</w:t>
      </w:r>
      <w:r w:rsidRPr="003931C8">
        <w:t>: 1~3배</w:t>
      </w:r>
    </w:p>
    <w:p w14:paraId="63669405" w14:textId="77777777" w:rsidR="003931C8" w:rsidRPr="003931C8" w:rsidRDefault="003931C8">
      <w:pPr>
        <w:numPr>
          <w:ilvl w:val="0"/>
          <w:numId w:val="115"/>
        </w:numPr>
      </w:pPr>
      <w:r w:rsidRPr="003931C8">
        <w:t xml:space="preserve">R&amp;D 무형자산이 많아서, 장부가치보다 </w:t>
      </w:r>
      <w:r w:rsidRPr="003931C8">
        <w:rPr>
          <w:b/>
          <w:bCs/>
        </w:rPr>
        <w:t>파이프라인과 임상 성공 가능성</w:t>
      </w:r>
      <w:r w:rsidRPr="003931C8">
        <w:t>이 중요</w:t>
      </w:r>
    </w:p>
    <w:p w14:paraId="71497F4C" w14:textId="77777777" w:rsidR="003931C8" w:rsidRPr="003931C8" w:rsidRDefault="00000000" w:rsidP="003931C8">
      <w:r>
        <w:pict w14:anchorId="485B51C5">
          <v:rect id="_x0000_i1144" style="width:0;height:1.5pt" o:hralign="center" o:hrstd="t" o:hr="t" fillcolor="#a0a0a0" stroked="f"/>
        </w:pict>
      </w:r>
    </w:p>
    <w:p w14:paraId="2BA56DA3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4. 부채비율</w:t>
      </w:r>
    </w:p>
    <w:p w14:paraId="046BD6C4" w14:textId="77777777" w:rsidR="003931C8" w:rsidRPr="003931C8" w:rsidRDefault="003931C8">
      <w:pPr>
        <w:numPr>
          <w:ilvl w:val="0"/>
          <w:numId w:val="116"/>
        </w:numPr>
      </w:pPr>
      <w:r w:rsidRPr="003931C8">
        <w:t>평균 50~100%</w:t>
      </w:r>
      <w:r w:rsidRPr="003931C8">
        <w:br/>
      </w:r>
      <w:r w:rsidRPr="003931C8">
        <w:lastRenderedPageBreak/>
        <w:t xml:space="preserve">→ 자본 조달은 많지만, </w:t>
      </w:r>
      <w:r w:rsidRPr="003931C8">
        <w:rPr>
          <w:b/>
          <w:bCs/>
        </w:rPr>
        <w:t>설비산업은 아니라서 부채 부담은 낮은 편</w:t>
      </w:r>
    </w:p>
    <w:p w14:paraId="381ADACC" w14:textId="77777777" w:rsidR="003931C8" w:rsidRPr="003931C8" w:rsidRDefault="00000000" w:rsidP="003931C8">
      <w:r>
        <w:pict w14:anchorId="725CD2FF">
          <v:rect id="_x0000_i1145" style="width:0;height:1.5pt" o:hralign="center" o:hrstd="t" o:hr="t" fillcolor="#a0a0a0" stroked="f"/>
        </w:pict>
      </w:r>
    </w:p>
    <w:p w14:paraId="7948836C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5. 영업이익률</w:t>
      </w:r>
    </w:p>
    <w:p w14:paraId="6DE6B2BA" w14:textId="77777777" w:rsidR="003931C8" w:rsidRPr="003931C8" w:rsidRDefault="003931C8">
      <w:pPr>
        <w:numPr>
          <w:ilvl w:val="0"/>
          <w:numId w:val="117"/>
        </w:numPr>
      </w:pPr>
      <w:r w:rsidRPr="003931C8">
        <w:rPr>
          <w:b/>
          <w:bCs/>
        </w:rPr>
        <w:t>전통 제약</w:t>
      </w:r>
      <w:r w:rsidRPr="003931C8">
        <w:t>: 5~15%</w:t>
      </w:r>
    </w:p>
    <w:p w14:paraId="46638A5F" w14:textId="77777777" w:rsidR="003931C8" w:rsidRPr="003931C8" w:rsidRDefault="003931C8">
      <w:pPr>
        <w:numPr>
          <w:ilvl w:val="0"/>
          <w:numId w:val="117"/>
        </w:numPr>
      </w:pPr>
      <w:r w:rsidRPr="003931C8">
        <w:rPr>
          <w:b/>
          <w:bCs/>
        </w:rPr>
        <w:t>고마진 전문약 보유 회사</w:t>
      </w:r>
      <w:r w:rsidRPr="003931C8">
        <w:t>: 20% 이상</w:t>
      </w:r>
    </w:p>
    <w:p w14:paraId="73C041A4" w14:textId="77777777" w:rsidR="003931C8" w:rsidRPr="003931C8" w:rsidRDefault="003931C8">
      <w:pPr>
        <w:numPr>
          <w:ilvl w:val="0"/>
          <w:numId w:val="117"/>
        </w:numPr>
      </w:pPr>
      <w:r w:rsidRPr="003931C8">
        <w:rPr>
          <w:b/>
          <w:bCs/>
        </w:rPr>
        <w:t>바이오 기업은 대부분 초기 적자 상태</w:t>
      </w:r>
      <w:r w:rsidRPr="003931C8">
        <w:t xml:space="preserve"> → 장기 성장형</w:t>
      </w:r>
    </w:p>
    <w:p w14:paraId="31A31655" w14:textId="77777777" w:rsidR="003931C8" w:rsidRPr="003931C8" w:rsidRDefault="00000000" w:rsidP="003931C8">
      <w:r>
        <w:pict w14:anchorId="6E177812">
          <v:rect id="_x0000_i1146" style="width:0;height:1.5pt" o:hralign="center" o:hrstd="t" o:hr="t" fillcolor="#a0a0a0" stroked="f"/>
        </w:pict>
      </w:r>
    </w:p>
    <w:p w14:paraId="589C8821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🔍</w:t>
      </w:r>
      <w:r w:rsidRPr="003931C8">
        <w:rPr>
          <w:b/>
          <w:bCs/>
        </w:rPr>
        <w:t xml:space="preserve"> 제약업 투자 핵심 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140"/>
      </w:tblGrid>
      <w:tr w:rsidR="003931C8" w:rsidRPr="003931C8" w14:paraId="6EFF4120" w14:textId="77777777" w:rsidTr="00393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F3E3F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1A3ABB6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설명</w:t>
            </w:r>
          </w:p>
        </w:tc>
      </w:tr>
      <w:tr w:rsidR="003931C8" w:rsidRPr="003931C8" w14:paraId="29EFD423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26AED" w14:textId="77777777" w:rsidR="003931C8" w:rsidRPr="003931C8" w:rsidRDefault="003931C8" w:rsidP="003931C8">
            <w:r w:rsidRPr="003931C8">
              <w:rPr>
                <w:b/>
                <w:bCs/>
              </w:rPr>
              <w:t>파이프라인 개수/단계</w:t>
            </w:r>
          </w:p>
        </w:tc>
        <w:tc>
          <w:tcPr>
            <w:tcW w:w="0" w:type="auto"/>
            <w:vAlign w:val="center"/>
            <w:hideMark/>
          </w:tcPr>
          <w:p w14:paraId="2D7CDB25" w14:textId="77777777" w:rsidR="003931C8" w:rsidRPr="003931C8" w:rsidRDefault="003931C8" w:rsidP="003931C8">
            <w:r w:rsidRPr="003931C8">
              <w:t>임상 1상~3상 중 어디까지 와 있나? → 상업화 가능성 판단</w:t>
            </w:r>
          </w:p>
        </w:tc>
      </w:tr>
      <w:tr w:rsidR="003931C8" w:rsidRPr="003931C8" w14:paraId="4F2ADA05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174E" w14:textId="77777777" w:rsidR="003931C8" w:rsidRPr="003931C8" w:rsidRDefault="003931C8" w:rsidP="003931C8">
            <w:r w:rsidRPr="003931C8">
              <w:rPr>
                <w:b/>
                <w:bCs/>
              </w:rPr>
              <w:t>기술수출 여부</w:t>
            </w:r>
          </w:p>
        </w:tc>
        <w:tc>
          <w:tcPr>
            <w:tcW w:w="0" w:type="auto"/>
            <w:vAlign w:val="center"/>
            <w:hideMark/>
          </w:tcPr>
          <w:p w14:paraId="484D0E4F" w14:textId="77777777" w:rsidR="003931C8" w:rsidRPr="003931C8" w:rsidRDefault="003931C8" w:rsidP="003931C8">
            <w:r w:rsidRPr="003931C8">
              <w:t>글로벌 빅파마와의 계약 체결 = 실적 + 신뢰</w:t>
            </w:r>
          </w:p>
        </w:tc>
      </w:tr>
      <w:tr w:rsidR="003931C8" w:rsidRPr="003931C8" w14:paraId="425E6104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ACC2E" w14:textId="77777777" w:rsidR="003931C8" w:rsidRPr="003931C8" w:rsidRDefault="003931C8" w:rsidP="003931C8">
            <w:r w:rsidRPr="003931C8">
              <w:rPr>
                <w:b/>
                <w:bCs/>
              </w:rPr>
              <w:t>임상 성공률</w:t>
            </w:r>
          </w:p>
        </w:tc>
        <w:tc>
          <w:tcPr>
            <w:tcW w:w="0" w:type="auto"/>
            <w:vAlign w:val="center"/>
            <w:hideMark/>
          </w:tcPr>
          <w:p w14:paraId="6577DCCC" w14:textId="77777777" w:rsidR="003931C8" w:rsidRPr="003931C8" w:rsidRDefault="003931C8" w:rsidP="003931C8">
            <w:r w:rsidRPr="003931C8">
              <w:t>실패 시 주가 반토막도 흔함. 확률게임 구조</w:t>
            </w:r>
          </w:p>
        </w:tc>
      </w:tr>
      <w:tr w:rsidR="003931C8" w:rsidRPr="003931C8" w14:paraId="4715B3E2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A74D" w14:textId="77777777" w:rsidR="003931C8" w:rsidRPr="003931C8" w:rsidRDefault="003931C8" w:rsidP="003931C8">
            <w:r w:rsidRPr="003931C8">
              <w:rPr>
                <w:b/>
                <w:bCs/>
              </w:rPr>
              <w:t>국내 vs 해외 매출 비중</w:t>
            </w:r>
          </w:p>
        </w:tc>
        <w:tc>
          <w:tcPr>
            <w:tcW w:w="0" w:type="auto"/>
            <w:vAlign w:val="center"/>
            <w:hideMark/>
          </w:tcPr>
          <w:p w14:paraId="156B0E71" w14:textId="77777777" w:rsidR="003931C8" w:rsidRPr="003931C8" w:rsidRDefault="003931C8" w:rsidP="003931C8">
            <w:r w:rsidRPr="003931C8">
              <w:t>수출형 제약사가 성장 여력 큼</w:t>
            </w:r>
          </w:p>
        </w:tc>
      </w:tr>
      <w:tr w:rsidR="003931C8" w:rsidRPr="003931C8" w14:paraId="508CE1AA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ACBC" w14:textId="77777777" w:rsidR="003931C8" w:rsidRPr="003931C8" w:rsidRDefault="003931C8" w:rsidP="003931C8">
            <w:r w:rsidRPr="003931C8">
              <w:rPr>
                <w:b/>
                <w:bCs/>
              </w:rPr>
              <w:t>R&amp;D 비용 비중</w:t>
            </w:r>
          </w:p>
        </w:tc>
        <w:tc>
          <w:tcPr>
            <w:tcW w:w="0" w:type="auto"/>
            <w:vAlign w:val="center"/>
            <w:hideMark/>
          </w:tcPr>
          <w:p w14:paraId="49C974A6" w14:textId="77777777" w:rsidR="003931C8" w:rsidRPr="003931C8" w:rsidRDefault="003931C8" w:rsidP="003931C8">
            <w:r w:rsidRPr="003931C8">
              <w:t>높다고 무조건 좋은 건 아님. → 성과와 연결된 투자여야 함</w:t>
            </w:r>
          </w:p>
        </w:tc>
      </w:tr>
      <w:tr w:rsidR="003931C8" w:rsidRPr="003931C8" w14:paraId="65FC33DA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1D09" w14:textId="77777777" w:rsidR="003931C8" w:rsidRPr="003931C8" w:rsidRDefault="003931C8" w:rsidP="003931C8">
            <w:r w:rsidRPr="003931C8">
              <w:rPr>
                <w:b/>
                <w:bCs/>
              </w:rPr>
              <w:t>의약품 포트폴리오</w:t>
            </w:r>
          </w:p>
        </w:tc>
        <w:tc>
          <w:tcPr>
            <w:tcW w:w="0" w:type="auto"/>
            <w:vAlign w:val="center"/>
            <w:hideMark/>
          </w:tcPr>
          <w:p w14:paraId="49F8B9C9" w14:textId="77777777" w:rsidR="003931C8" w:rsidRPr="003931C8" w:rsidRDefault="003931C8" w:rsidP="003931C8">
            <w:r w:rsidRPr="003931C8">
              <w:t>복제약 위주인지, 독점적 신약/고마진 제품 비중이 있는지</w:t>
            </w:r>
          </w:p>
        </w:tc>
      </w:tr>
      <w:tr w:rsidR="003931C8" w:rsidRPr="003931C8" w14:paraId="7C1B111D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1840" w14:textId="77777777" w:rsidR="003931C8" w:rsidRPr="003931C8" w:rsidRDefault="003931C8" w:rsidP="003931C8">
            <w:r w:rsidRPr="003931C8">
              <w:rPr>
                <w:b/>
                <w:bCs/>
              </w:rPr>
              <w:t>허가·특허 상황</w:t>
            </w:r>
          </w:p>
        </w:tc>
        <w:tc>
          <w:tcPr>
            <w:tcW w:w="0" w:type="auto"/>
            <w:vAlign w:val="center"/>
            <w:hideMark/>
          </w:tcPr>
          <w:p w14:paraId="0FD511DD" w14:textId="77777777" w:rsidR="003931C8" w:rsidRPr="003931C8" w:rsidRDefault="003931C8" w:rsidP="003931C8">
            <w:r w:rsidRPr="003931C8">
              <w:t>FDA, EMA 등 인허가 상태 / 국내 특허 만료 여부</w:t>
            </w:r>
          </w:p>
        </w:tc>
      </w:tr>
    </w:tbl>
    <w:p w14:paraId="356C90D4" w14:textId="77777777" w:rsidR="003931C8" w:rsidRPr="003931C8" w:rsidRDefault="00000000" w:rsidP="003931C8">
      <w:r>
        <w:pict w14:anchorId="15663910">
          <v:rect id="_x0000_i1147" style="width:0;height:1.5pt" o:hralign="center" o:hrstd="t" o:hr="t" fillcolor="#a0a0a0" stroked="f"/>
        </w:pict>
      </w:r>
    </w:p>
    <w:p w14:paraId="20FCE245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✅</w:t>
      </w:r>
      <w:r w:rsidRPr="003931C8">
        <w:rPr>
          <w:b/>
          <w:bCs/>
        </w:rPr>
        <w:t xml:space="preserve"> 좋은 제약사의 특징</w:t>
      </w:r>
    </w:p>
    <w:p w14:paraId="20812EF6" w14:textId="77777777" w:rsidR="003931C8" w:rsidRPr="003931C8" w:rsidRDefault="003931C8">
      <w:pPr>
        <w:numPr>
          <w:ilvl w:val="0"/>
          <w:numId w:val="118"/>
        </w:numPr>
      </w:pPr>
      <w:r w:rsidRPr="003931C8">
        <w:rPr>
          <w:b/>
          <w:bCs/>
        </w:rPr>
        <w:t>자체 파이프라인 보유 + 라이선스 아웃 실적 있음</w:t>
      </w:r>
    </w:p>
    <w:p w14:paraId="16F34832" w14:textId="77777777" w:rsidR="003931C8" w:rsidRPr="003931C8" w:rsidRDefault="003931C8">
      <w:pPr>
        <w:numPr>
          <w:ilvl w:val="0"/>
          <w:numId w:val="118"/>
        </w:numPr>
      </w:pPr>
      <w:r w:rsidRPr="003931C8">
        <w:rPr>
          <w:b/>
          <w:bCs/>
        </w:rPr>
        <w:t>글로벌 임상 진출 or 공동개발 계약 체결</w:t>
      </w:r>
    </w:p>
    <w:p w14:paraId="0E255BD1" w14:textId="77777777" w:rsidR="003931C8" w:rsidRPr="003931C8" w:rsidRDefault="003931C8">
      <w:pPr>
        <w:numPr>
          <w:ilvl w:val="0"/>
          <w:numId w:val="118"/>
        </w:numPr>
      </w:pPr>
      <w:r w:rsidRPr="003931C8">
        <w:rPr>
          <w:b/>
          <w:bCs/>
        </w:rPr>
        <w:t>매출의 다변화(전통약 + 신약 + CMO 등)</w:t>
      </w:r>
    </w:p>
    <w:p w14:paraId="4A401680" w14:textId="77777777" w:rsidR="003931C8" w:rsidRPr="003931C8" w:rsidRDefault="003931C8">
      <w:pPr>
        <w:numPr>
          <w:ilvl w:val="0"/>
          <w:numId w:val="118"/>
        </w:numPr>
      </w:pPr>
      <w:r w:rsidRPr="003931C8">
        <w:rPr>
          <w:b/>
          <w:bCs/>
        </w:rPr>
        <w:t>R&amp;D 투자 → 상업화 연결되는 구조</w:t>
      </w:r>
    </w:p>
    <w:p w14:paraId="17AC0179" w14:textId="77777777" w:rsidR="003931C8" w:rsidRPr="003931C8" w:rsidRDefault="003931C8">
      <w:pPr>
        <w:numPr>
          <w:ilvl w:val="0"/>
          <w:numId w:val="118"/>
        </w:numPr>
      </w:pPr>
      <w:r w:rsidRPr="003931C8">
        <w:rPr>
          <w:b/>
          <w:bCs/>
        </w:rPr>
        <w:t>주기적으로 수익성 있는 품목을 출시할 수 있는 파이프라인 순환 구조</w:t>
      </w:r>
    </w:p>
    <w:p w14:paraId="4C00A894" w14:textId="77777777" w:rsidR="003931C8" w:rsidRDefault="003931C8" w:rsidP="000F39AE"/>
    <w:p w14:paraId="3FDA492F" w14:textId="77777777" w:rsidR="003931C8" w:rsidRPr="003931C8" w:rsidRDefault="003931C8" w:rsidP="003931C8">
      <w:r w:rsidRPr="003931C8">
        <w:rPr>
          <w:b/>
          <w:bCs/>
        </w:rPr>
        <w:lastRenderedPageBreak/>
        <w:t>“제약 산업은 시간과 실패를 삼키는 산업이다. 결국 끝까지 살아남은 기업만이 보상을 받는다.”</w:t>
      </w:r>
    </w:p>
    <w:p w14:paraId="3436559C" w14:textId="77777777" w:rsidR="003931C8" w:rsidRPr="003931C8" w:rsidRDefault="003931C8" w:rsidP="003931C8">
      <w:r w:rsidRPr="003931C8">
        <w:t>이 업종은</w:t>
      </w:r>
      <w:r w:rsidRPr="003931C8">
        <w:br/>
      </w:r>
      <w:r w:rsidRPr="003931C8">
        <w:rPr>
          <w:b/>
          <w:bCs/>
        </w:rPr>
        <w:t>① 파이프라인 진척도,</w:t>
      </w:r>
      <w:r w:rsidRPr="003931C8">
        <w:rPr>
          <w:b/>
          <w:bCs/>
        </w:rPr>
        <w:br/>
        <w:t>② 기술수출 계약,</w:t>
      </w:r>
      <w:r w:rsidRPr="003931C8">
        <w:rPr>
          <w:b/>
          <w:bCs/>
        </w:rPr>
        <w:br/>
        <w:t>③ 실적화 시점</w:t>
      </w:r>
      <w:r w:rsidRPr="003931C8">
        <w:br/>
        <w:t>이 세 가지를 구체적으로 따지지 않으면,</w:t>
      </w:r>
      <w:r w:rsidRPr="003931C8">
        <w:br/>
      </w:r>
      <w:r w:rsidRPr="003931C8">
        <w:rPr>
          <w:b/>
          <w:bCs/>
        </w:rPr>
        <w:t>"비싼 희망"에 투자하고 끝날 수도 있어.</w:t>
      </w:r>
    </w:p>
    <w:p w14:paraId="6B71126F" w14:textId="77777777" w:rsidR="003931C8" w:rsidRDefault="003931C8" w:rsidP="000F39AE"/>
    <w:p w14:paraId="075E6DB7" w14:textId="58903A8D" w:rsidR="00F11FFF" w:rsidRDefault="001F282F" w:rsidP="000F39AE">
      <w:r>
        <w:rPr>
          <w:rFonts w:hint="eastAsia"/>
        </w:rPr>
        <w:t>/ 종이</w:t>
      </w:r>
      <w:r w:rsidRPr="000F39AE">
        <w:rPr>
          <w:b/>
          <w:bCs/>
        </w:rPr>
        <w:t>·</w:t>
      </w:r>
      <w:r>
        <w:rPr>
          <w:rFonts w:hint="eastAsia"/>
        </w:rPr>
        <w:t>목재</w:t>
      </w:r>
    </w:p>
    <w:p w14:paraId="41D70E01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📦</w:t>
      </w:r>
      <w:r w:rsidRPr="003931C8">
        <w:rPr>
          <w:b/>
          <w:bCs/>
        </w:rPr>
        <w:t xml:space="preserve"> 종이·목재 산업 개요</w:t>
      </w:r>
    </w:p>
    <w:p w14:paraId="72411287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산업 구성</w:t>
      </w:r>
    </w:p>
    <w:p w14:paraId="4570C0E6" w14:textId="77777777" w:rsidR="003931C8" w:rsidRPr="003931C8" w:rsidRDefault="003931C8">
      <w:pPr>
        <w:numPr>
          <w:ilvl w:val="0"/>
          <w:numId w:val="119"/>
        </w:numPr>
      </w:pPr>
      <w:r w:rsidRPr="003931C8">
        <w:rPr>
          <w:b/>
          <w:bCs/>
        </w:rPr>
        <w:t>종이</w:t>
      </w:r>
      <w:r w:rsidRPr="003931C8">
        <w:t>: 인쇄용지, 신문용지, 산업용지, 골판지(택배 박스), 화장지 등</w:t>
      </w:r>
    </w:p>
    <w:p w14:paraId="11A51B23" w14:textId="77777777" w:rsidR="003931C8" w:rsidRPr="003931C8" w:rsidRDefault="003931C8">
      <w:pPr>
        <w:numPr>
          <w:ilvl w:val="0"/>
          <w:numId w:val="119"/>
        </w:numPr>
      </w:pPr>
      <w:r w:rsidRPr="003931C8">
        <w:rPr>
          <w:b/>
          <w:bCs/>
        </w:rPr>
        <w:t>목재</w:t>
      </w:r>
      <w:r w:rsidRPr="003931C8">
        <w:t>: 제재목, 합판, MDF, 건축자재, 펄프</w:t>
      </w:r>
    </w:p>
    <w:p w14:paraId="060ED08E" w14:textId="77777777" w:rsidR="003931C8" w:rsidRPr="003931C8" w:rsidRDefault="003931C8">
      <w:pPr>
        <w:numPr>
          <w:ilvl w:val="0"/>
          <w:numId w:val="119"/>
        </w:numPr>
      </w:pPr>
      <w:r w:rsidRPr="003931C8">
        <w:rPr>
          <w:b/>
          <w:bCs/>
        </w:rPr>
        <w:t>관련 산업</w:t>
      </w:r>
      <w:r w:rsidRPr="003931C8">
        <w:t>: 펄프 생산, 제지 기계, 친환경 포장재</w:t>
      </w:r>
    </w:p>
    <w:p w14:paraId="01638BF7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공통 특징</w:t>
      </w:r>
    </w:p>
    <w:p w14:paraId="62FD34EE" w14:textId="77777777" w:rsidR="003931C8" w:rsidRPr="003931C8" w:rsidRDefault="003931C8" w:rsidP="003931C8"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고정 수요가 있으나 성장성은 낮음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경기와 밀접한 연관</w:t>
      </w:r>
      <w:r w:rsidRPr="003931C8">
        <w:t xml:space="preserve"> → 택배, 건설, 광고 수요에 민감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원자재(펄프, 목재) 가격에 마진이 크게 영향을 받음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설비투자 크고, 진입장벽은 높지만 경쟁은 치열함</w:t>
      </w:r>
    </w:p>
    <w:p w14:paraId="26E48321" w14:textId="77777777" w:rsidR="003931C8" w:rsidRPr="003931C8" w:rsidRDefault="00000000" w:rsidP="003931C8">
      <w:r>
        <w:pict w14:anchorId="41AAD0C6">
          <v:rect id="_x0000_i1148" style="width:0;height:1.5pt" o:hralign="center" o:hrstd="t" o:hr="t" fillcolor="#a0a0a0" stroked="f"/>
        </w:pict>
      </w:r>
    </w:p>
    <w:p w14:paraId="278740D0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📊</w:t>
      </w:r>
      <w:r w:rsidRPr="003931C8">
        <w:rPr>
          <w:b/>
          <w:bCs/>
        </w:rPr>
        <w:t xml:space="preserve"> 주요 재무 지표 분석</w:t>
      </w:r>
    </w:p>
    <w:p w14:paraId="0ACE2B68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1. PER (주가수익비율)</w:t>
      </w:r>
    </w:p>
    <w:p w14:paraId="2263DEF8" w14:textId="77777777" w:rsidR="003931C8" w:rsidRPr="003931C8" w:rsidRDefault="003931C8">
      <w:pPr>
        <w:numPr>
          <w:ilvl w:val="0"/>
          <w:numId w:val="120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4~10배 수준</w:t>
      </w:r>
    </w:p>
    <w:p w14:paraId="6C6D8DAF" w14:textId="77777777" w:rsidR="003931C8" w:rsidRPr="003931C8" w:rsidRDefault="003931C8">
      <w:pPr>
        <w:numPr>
          <w:ilvl w:val="0"/>
          <w:numId w:val="120"/>
        </w:numPr>
      </w:pPr>
      <w:r w:rsidRPr="003931C8">
        <w:t xml:space="preserve">경기 민감형 업종이라 </w:t>
      </w:r>
      <w:r w:rsidRPr="003931C8">
        <w:rPr>
          <w:b/>
          <w:bCs/>
        </w:rPr>
        <w:t>PER이 낮아 보이는 경우 많음</w:t>
      </w:r>
      <w:r w:rsidRPr="003931C8">
        <w:br/>
        <w:t xml:space="preserve">→ 저PER이라 싸게 보이지만, </w:t>
      </w:r>
      <w:r w:rsidRPr="003931C8">
        <w:rPr>
          <w:b/>
          <w:bCs/>
        </w:rPr>
        <w:t>실적 사이클 꼭 확인해야 해</w:t>
      </w:r>
    </w:p>
    <w:p w14:paraId="41E15841" w14:textId="77777777" w:rsidR="003931C8" w:rsidRPr="003931C8" w:rsidRDefault="00000000" w:rsidP="003931C8">
      <w:r>
        <w:pict w14:anchorId="51180116">
          <v:rect id="_x0000_i1149" style="width:0;height:1.5pt" o:hralign="center" o:hrstd="t" o:hr="t" fillcolor="#a0a0a0" stroked="f"/>
        </w:pict>
      </w:r>
    </w:p>
    <w:p w14:paraId="7D037BD1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2. ROE (자기자본이익률)</w:t>
      </w:r>
    </w:p>
    <w:p w14:paraId="09B208B3" w14:textId="77777777" w:rsidR="003931C8" w:rsidRPr="003931C8" w:rsidRDefault="003931C8">
      <w:pPr>
        <w:numPr>
          <w:ilvl w:val="0"/>
          <w:numId w:val="121"/>
        </w:numPr>
      </w:pPr>
      <w:r w:rsidRPr="003931C8">
        <w:rPr>
          <w:b/>
          <w:bCs/>
        </w:rPr>
        <w:lastRenderedPageBreak/>
        <w:t>5~10% 수준</w:t>
      </w:r>
      <w:r w:rsidRPr="003931C8">
        <w:t>, 호황기엔 15%도 가능</w:t>
      </w:r>
    </w:p>
    <w:p w14:paraId="0E04739A" w14:textId="77777777" w:rsidR="003931C8" w:rsidRPr="003931C8" w:rsidRDefault="003931C8">
      <w:pPr>
        <w:numPr>
          <w:ilvl w:val="0"/>
          <w:numId w:val="121"/>
        </w:numPr>
      </w:pPr>
      <w:r w:rsidRPr="003931C8">
        <w:t xml:space="preserve">단, 펄프 가격 폭등/수요 급감 시 </w:t>
      </w:r>
      <w:r w:rsidRPr="003931C8">
        <w:rPr>
          <w:b/>
          <w:bCs/>
        </w:rPr>
        <w:t>ROE가 마이너스로 빠지는 경우도 있음</w:t>
      </w:r>
    </w:p>
    <w:p w14:paraId="5BD393BD" w14:textId="77777777" w:rsidR="003931C8" w:rsidRPr="003931C8" w:rsidRDefault="00000000" w:rsidP="003931C8">
      <w:r>
        <w:pict w14:anchorId="20EE9BEF">
          <v:rect id="_x0000_i1150" style="width:0;height:1.5pt" o:hralign="center" o:hrstd="t" o:hr="t" fillcolor="#a0a0a0" stroked="f"/>
        </w:pict>
      </w:r>
    </w:p>
    <w:p w14:paraId="5ED7ADB9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3. PBR (주가순자산비율)</w:t>
      </w:r>
    </w:p>
    <w:p w14:paraId="133079E9" w14:textId="77777777" w:rsidR="003931C8" w:rsidRPr="003931C8" w:rsidRDefault="003931C8">
      <w:pPr>
        <w:numPr>
          <w:ilvl w:val="0"/>
          <w:numId w:val="122"/>
        </w:numPr>
      </w:pPr>
      <w:r w:rsidRPr="003931C8">
        <w:rPr>
          <w:b/>
          <w:bCs/>
        </w:rPr>
        <w:t>0.3~0.8배</w:t>
      </w:r>
      <w:r w:rsidRPr="003931C8">
        <w:t>, 아주 저평가된 경우 많아</w:t>
      </w:r>
      <w:r w:rsidRPr="003931C8">
        <w:br/>
        <w:t xml:space="preserve">→ 이유는? </w:t>
      </w:r>
      <w:r w:rsidRPr="003931C8">
        <w:rPr>
          <w:b/>
          <w:bCs/>
        </w:rPr>
        <w:t>공장, 설비, 토지 등 자산은 많은데 수익성은 낮기 때문</w:t>
      </w:r>
      <w:r w:rsidRPr="003931C8">
        <w:br/>
        <w:t xml:space="preserve">→ </w:t>
      </w:r>
      <w:r w:rsidRPr="003931C8">
        <w:rPr>
          <w:b/>
          <w:bCs/>
        </w:rPr>
        <w:t>청산가치 투자자</w:t>
      </w:r>
      <w:r w:rsidRPr="003931C8">
        <w:t>들한테 매력적인 케이스가 꽤 있지</w:t>
      </w:r>
    </w:p>
    <w:p w14:paraId="45C1A21B" w14:textId="77777777" w:rsidR="003931C8" w:rsidRPr="003931C8" w:rsidRDefault="00000000" w:rsidP="003931C8">
      <w:r>
        <w:pict w14:anchorId="7CE0EBB9">
          <v:rect id="_x0000_i1151" style="width:0;height:1.5pt" o:hralign="center" o:hrstd="t" o:hr="t" fillcolor="#a0a0a0" stroked="f"/>
        </w:pict>
      </w:r>
    </w:p>
    <w:p w14:paraId="3074C412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4. 부채비율</w:t>
      </w:r>
    </w:p>
    <w:p w14:paraId="0A92AD5A" w14:textId="77777777" w:rsidR="003931C8" w:rsidRPr="003931C8" w:rsidRDefault="003931C8">
      <w:pPr>
        <w:numPr>
          <w:ilvl w:val="0"/>
          <w:numId w:val="123"/>
        </w:numPr>
      </w:pPr>
      <w:r w:rsidRPr="003931C8">
        <w:rPr>
          <w:b/>
          <w:bCs/>
        </w:rPr>
        <w:t>100~200% 정도</w:t>
      </w:r>
      <w:r w:rsidRPr="003931C8">
        <w:t>, 설비투자(CAPEX)가 커서 부채도 제법 있음</w:t>
      </w:r>
    </w:p>
    <w:p w14:paraId="3810FBC2" w14:textId="77777777" w:rsidR="003931C8" w:rsidRPr="003931C8" w:rsidRDefault="003931C8">
      <w:pPr>
        <w:numPr>
          <w:ilvl w:val="0"/>
          <w:numId w:val="123"/>
        </w:numPr>
      </w:pPr>
      <w:r w:rsidRPr="003931C8">
        <w:rPr>
          <w:b/>
          <w:bCs/>
        </w:rPr>
        <w:t>이자보상배율</w:t>
      </w:r>
      <w:r w:rsidRPr="003931C8">
        <w:t xml:space="preserve">, </w:t>
      </w:r>
      <w:r w:rsidRPr="003931C8">
        <w:rPr>
          <w:b/>
          <w:bCs/>
        </w:rPr>
        <w:t>현금흐름 안정성</w:t>
      </w:r>
      <w:r w:rsidRPr="003931C8">
        <w:t xml:space="preserve"> 같이 봐야 진짜 위험도 파악 가능</w:t>
      </w:r>
    </w:p>
    <w:p w14:paraId="7E9725CD" w14:textId="77777777" w:rsidR="003931C8" w:rsidRPr="003931C8" w:rsidRDefault="00000000" w:rsidP="003931C8">
      <w:r>
        <w:pict w14:anchorId="5BC0187C">
          <v:rect id="_x0000_i1152" style="width:0;height:1.5pt" o:hralign="center" o:hrstd="t" o:hr="t" fillcolor="#a0a0a0" stroked="f"/>
        </w:pict>
      </w:r>
    </w:p>
    <w:p w14:paraId="079231FF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5. 영업이익률</w:t>
      </w:r>
    </w:p>
    <w:p w14:paraId="0E94B551" w14:textId="77777777" w:rsidR="003931C8" w:rsidRPr="003931C8" w:rsidRDefault="003931C8">
      <w:pPr>
        <w:numPr>
          <w:ilvl w:val="0"/>
          <w:numId w:val="124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5~15%</w:t>
      </w:r>
      <w:r w:rsidRPr="003931C8">
        <w:t>, 골판지·화장지는 더 안정적</w:t>
      </w:r>
    </w:p>
    <w:p w14:paraId="79FCA84F" w14:textId="77777777" w:rsidR="003931C8" w:rsidRPr="003931C8" w:rsidRDefault="003931C8">
      <w:pPr>
        <w:numPr>
          <w:ilvl w:val="0"/>
          <w:numId w:val="124"/>
        </w:numPr>
      </w:pPr>
      <w:r w:rsidRPr="003931C8">
        <w:rPr>
          <w:b/>
          <w:bCs/>
        </w:rPr>
        <w:t>인쇄용지·신문용지</w:t>
      </w:r>
      <w:r w:rsidRPr="003931C8">
        <w:t>는 수요 감소로 마진이 낮음</w:t>
      </w:r>
      <w:r w:rsidRPr="003931C8">
        <w:br/>
        <w:t xml:space="preserve">→ </w:t>
      </w:r>
      <w:r w:rsidRPr="003931C8">
        <w:rPr>
          <w:b/>
          <w:bCs/>
        </w:rPr>
        <w:t>제품 믹스</w:t>
      </w:r>
      <w:r w:rsidRPr="003931C8">
        <w:t>에 따라 수익성 천차만별</w:t>
      </w:r>
    </w:p>
    <w:p w14:paraId="6CD1CE44" w14:textId="77777777" w:rsidR="003931C8" w:rsidRPr="003931C8" w:rsidRDefault="00000000" w:rsidP="003931C8">
      <w:r>
        <w:pict w14:anchorId="737825AF">
          <v:rect id="_x0000_i1153" style="width:0;height:1.5pt" o:hralign="center" o:hrstd="t" o:hr="t" fillcolor="#a0a0a0" stroked="f"/>
        </w:pict>
      </w:r>
    </w:p>
    <w:p w14:paraId="47E2F260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🔍</w:t>
      </w:r>
      <w:r w:rsidRPr="003931C8">
        <w:rPr>
          <w:b/>
          <w:bCs/>
        </w:rPr>
        <w:t xml:space="preserve"> 핵심 투자 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6259"/>
      </w:tblGrid>
      <w:tr w:rsidR="003931C8" w:rsidRPr="003931C8" w14:paraId="12D23078" w14:textId="77777777" w:rsidTr="00393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92776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AEBCADD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설명</w:t>
            </w:r>
          </w:p>
        </w:tc>
      </w:tr>
      <w:tr w:rsidR="003931C8" w:rsidRPr="003931C8" w14:paraId="2953CD7D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1734" w14:textId="77777777" w:rsidR="003931C8" w:rsidRPr="003931C8" w:rsidRDefault="003931C8" w:rsidP="003931C8">
            <w:r w:rsidRPr="003931C8">
              <w:rPr>
                <w:b/>
                <w:bCs/>
              </w:rPr>
              <w:t>펄프/목재 가격</w:t>
            </w:r>
          </w:p>
        </w:tc>
        <w:tc>
          <w:tcPr>
            <w:tcW w:w="0" w:type="auto"/>
            <w:vAlign w:val="center"/>
            <w:hideMark/>
          </w:tcPr>
          <w:p w14:paraId="4678F4CA" w14:textId="77777777" w:rsidR="003931C8" w:rsidRPr="003931C8" w:rsidRDefault="003931C8" w:rsidP="003931C8">
            <w:r w:rsidRPr="003931C8">
              <w:t>원가의 절반 이상 차지 → 스프레드 확보가 관건</w:t>
            </w:r>
          </w:p>
        </w:tc>
      </w:tr>
      <w:tr w:rsidR="003931C8" w:rsidRPr="003931C8" w14:paraId="6D267F7D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01AA" w14:textId="77777777" w:rsidR="003931C8" w:rsidRPr="003931C8" w:rsidRDefault="003931C8" w:rsidP="003931C8">
            <w:r w:rsidRPr="003931C8">
              <w:rPr>
                <w:b/>
                <w:bCs/>
              </w:rPr>
              <w:t>제품 믹스 구조</w:t>
            </w:r>
          </w:p>
        </w:tc>
        <w:tc>
          <w:tcPr>
            <w:tcW w:w="0" w:type="auto"/>
            <w:vAlign w:val="center"/>
            <w:hideMark/>
          </w:tcPr>
          <w:p w14:paraId="67EF94A5" w14:textId="77777777" w:rsidR="003931C8" w:rsidRPr="003931C8" w:rsidRDefault="003931C8" w:rsidP="003931C8">
            <w:r w:rsidRPr="003931C8">
              <w:t>골판지·포장재 비중이 높으면 안정적, 인쇄지 위주면 수요 감소 리스크</w:t>
            </w:r>
          </w:p>
        </w:tc>
      </w:tr>
      <w:tr w:rsidR="003931C8" w:rsidRPr="003931C8" w14:paraId="7A573E0B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5E0C8" w14:textId="77777777" w:rsidR="003931C8" w:rsidRPr="003931C8" w:rsidRDefault="003931C8" w:rsidP="003931C8">
            <w:r w:rsidRPr="003931C8">
              <w:rPr>
                <w:b/>
                <w:bCs/>
              </w:rPr>
              <w:t>공장 자동화/설비 효율</w:t>
            </w:r>
          </w:p>
        </w:tc>
        <w:tc>
          <w:tcPr>
            <w:tcW w:w="0" w:type="auto"/>
            <w:vAlign w:val="center"/>
            <w:hideMark/>
          </w:tcPr>
          <w:p w14:paraId="0BBD5AF6" w14:textId="77777777" w:rsidR="003931C8" w:rsidRPr="003931C8" w:rsidRDefault="003931C8" w:rsidP="003931C8">
            <w:r w:rsidRPr="003931C8">
              <w:t>낡은 설비는 고정비 증가, 신공장 투자 시 ROIC 확인</w:t>
            </w:r>
          </w:p>
        </w:tc>
      </w:tr>
      <w:tr w:rsidR="003931C8" w:rsidRPr="003931C8" w14:paraId="4B13FCA8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4326A" w14:textId="77777777" w:rsidR="003931C8" w:rsidRPr="003931C8" w:rsidRDefault="003931C8" w:rsidP="003931C8">
            <w:r w:rsidRPr="003931C8">
              <w:rPr>
                <w:b/>
                <w:bCs/>
              </w:rPr>
              <w:t>택배 수요/온라인 쇼핑 성장률</w:t>
            </w:r>
          </w:p>
        </w:tc>
        <w:tc>
          <w:tcPr>
            <w:tcW w:w="0" w:type="auto"/>
            <w:vAlign w:val="center"/>
            <w:hideMark/>
          </w:tcPr>
          <w:p w14:paraId="563F079D" w14:textId="77777777" w:rsidR="003931C8" w:rsidRPr="003931C8" w:rsidRDefault="003931C8" w:rsidP="003931C8">
            <w:r w:rsidRPr="003931C8">
              <w:t>골판지 수요와 직결</w:t>
            </w:r>
          </w:p>
        </w:tc>
      </w:tr>
      <w:tr w:rsidR="003931C8" w:rsidRPr="003931C8" w14:paraId="2A3E0465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0A514" w14:textId="77777777" w:rsidR="003931C8" w:rsidRPr="003931C8" w:rsidRDefault="003931C8" w:rsidP="003931C8">
            <w:r w:rsidRPr="003931C8">
              <w:rPr>
                <w:b/>
                <w:bCs/>
              </w:rPr>
              <w:t>건설경기·리모델링 수요</w:t>
            </w:r>
          </w:p>
        </w:tc>
        <w:tc>
          <w:tcPr>
            <w:tcW w:w="0" w:type="auto"/>
            <w:vAlign w:val="center"/>
            <w:hideMark/>
          </w:tcPr>
          <w:p w14:paraId="5759C742" w14:textId="77777777" w:rsidR="003931C8" w:rsidRPr="003931C8" w:rsidRDefault="003931C8" w:rsidP="003931C8">
            <w:r w:rsidRPr="003931C8">
              <w:t>MDF, 합판, 제재목 수요와 연결됨</w:t>
            </w:r>
          </w:p>
        </w:tc>
      </w:tr>
      <w:tr w:rsidR="003931C8" w:rsidRPr="003931C8" w14:paraId="6DF333B7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733B" w14:textId="77777777" w:rsidR="003931C8" w:rsidRPr="003931C8" w:rsidRDefault="003931C8" w:rsidP="003931C8">
            <w:r w:rsidRPr="003931C8">
              <w:rPr>
                <w:b/>
                <w:bCs/>
              </w:rPr>
              <w:lastRenderedPageBreak/>
              <w:t>ESG·친환경 포장재 개발 여부</w:t>
            </w:r>
          </w:p>
        </w:tc>
        <w:tc>
          <w:tcPr>
            <w:tcW w:w="0" w:type="auto"/>
            <w:vAlign w:val="center"/>
            <w:hideMark/>
          </w:tcPr>
          <w:p w14:paraId="0BC05E6D" w14:textId="77777777" w:rsidR="003931C8" w:rsidRPr="003931C8" w:rsidRDefault="003931C8" w:rsidP="003931C8">
            <w:r w:rsidRPr="003931C8">
              <w:t>규제 대응력 + 장기 성장 가능성</w:t>
            </w:r>
          </w:p>
        </w:tc>
      </w:tr>
    </w:tbl>
    <w:p w14:paraId="2613F58F" w14:textId="77777777" w:rsidR="003931C8" w:rsidRPr="003931C8" w:rsidRDefault="00000000" w:rsidP="003931C8">
      <w:r>
        <w:pict w14:anchorId="634AA634">
          <v:rect id="_x0000_i1154" style="width:0;height:1.5pt" o:hralign="center" o:hrstd="t" o:hr="t" fillcolor="#a0a0a0" stroked="f"/>
        </w:pict>
      </w:r>
    </w:p>
    <w:p w14:paraId="66C02F03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✅</w:t>
      </w:r>
      <w:r w:rsidRPr="003931C8">
        <w:rPr>
          <w:b/>
          <w:bCs/>
        </w:rPr>
        <w:t xml:space="preserve"> 좋은 기업의 조건</w:t>
      </w:r>
    </w:p>
    <w:p w14:paraId="75D86B8A" w14:textId="77777777" w:rsidR="003931C8" w:rsidRPr="003931C8" w:rsidRDefault="003931C8">
      <w:pPr>
        <w:numPr>
          <w:ilvl w:val="0"/>
          <w:numId w:val="125"/>
        </w:numPr>
      </w:pPr>
      <w:r w:rsidRPr="003931C8">
        <w:rPr>
          <w:b/>
          <w:bCs/>
        </w:rPr>
        <w:t>골판지·포장재 중심 → 택배·이커머스 수혜</w:t>
      </w:r>
    </w:p>
    <w:p w14:paraId="0AA28B17" w14:textId="77777777" w:rsidR="003931C8" w:rsidRPr="003931C8" w:rsidRDefault="003931C8">
      <w:pPr>
        <w:numPr>
          <w:ilvl w:val="0"/>
          <w:numId w:val="125"/>
        </w:numPr>
      </w:pPr>
      <w:r w:rsidRPr="003931C8">
        <w:rPr>
          <w:b/>
          <w:bCs/>
        </w:rPr>
        <w:t>원재료 내재화 → 펄프 자체 조달 가능</w:t>
      </w:r>
    </w:p>
    <w:p w14:paraId="18BEB1DF" w14:textId="77777777" w:rsidR="003931C8" w:rsidRPr="003931C8" w:rsidRDefault="003931C8">
      <w:pPr>
        <w:numPr>
          <w:ilvl w:val="0"/>
          <w:numId w:val="125"/>
        </w:numPr>
      </w:pPr>
      <w:r w:rsidRPr="003931C8">
        <w:rPr>
          <w:b/>
          <w:bCs/>
        </w:rPr>
        <w:t>자산가치(토지·공장) 대비 시가총액 저평가</w:t>
      </w:r>
    </w:p>
    <w:p w14:paraId="66BA7A8C" w14:textId="77777777" w:rsidR="003931C8" w:rsidRPr="003931C8" w:rsidRDefault="003931C8">
      <w:pPr>
        <w:numPr>
          <w:ilvl w:val="0"/>
          <w:numId w:val="125"/>
        </w:numPr>
      </w:pPr>
      <w:r w:rsidRPr="003931C8">
        <w:rPr>
          <w:b/>
          <w:bCs/>
        </w:rPr>
        <w:t>설비 현대화 + 자동화 → 고정비 절감 효과</w:t>
      </w:r>
    </w:p>
    <w:p w14:paraId="1AFC3217" w14:textId="77777777" w:rsidR="003931C8" w:rsidRPr="003931C8" w:rsidRDefault="003931C8">
      <w:pPr>
        <w:numPr>
          <w:ilvl w:val="0"/>
          <w:numId w:val="125"/>
        </w:numPr>
      </w:pPr>
      <w:r w:rsidRPr="003931C8">
        <w:rPr>
          <w:b/>
          <w:bCs/>
        </w:rPr>
        <w:t>꾸준한 현금흐름 + 배당 성향 30% 이상</w:t>
      </w:r>
    </w:p>
    <w:p w14:paraId="7EF5F371" w14:textId="77777777" w:rsidR="003931C8" w:rsidRDefault="003931C8" w:rsidP="000F39AE"/>
    <w:p w14:paraId="7CFB5F39" w14:textId="77777777" w:rsidR="003931C8" w:rsidRPr="003931C8" w:rsidRDefault="003931C8" w:rsidP="003931C8">
      <w:r w:rsidRPr="003931C8">
        <w:rPr>
          <w:b/>
          <w:bCs/>
        </w:rPr>
        <w:t>“종이·목재 산업은 느리지만 단단하다. 현금이 도는 구조인지, 자산이 살아 있는지를 봐야 한다.”</w:t>
      </w:r>
    </w:p>
    <w:p w14:paraId="52810CA2" w14:textId="77777777" w:rsidR="003931C8" w:rsidRPr="003931C8" w:rsidRDefault="003931C8" w:rsidP="003931C8">
      <w:r w:rsidRPr="003931C8">
        <w:t>즉,</w:t>
      </w:r>
      <w:r w:rsidRPr="003931C8">
        <w:br/>
      </w:r>
      <w:r w:rsidRPr="003931C8">
        <w:rPr>
          <w:b/>
          <w:bCs/>
        </w:rPr>
        <w:t>① 제품 구성(골판지 vs 인쇄지),</w:t>
      </w:r>
      <w:r w:rsidRPr="003931C8">
        <w:rPr>
          <w:b/>
          <w:bCs/>
        </w:rPr>
        <w:br/>
        <w:t>② 원가 구조(펄프/유가/환율),</w:t>
      </w:r>
      <w:r w:rsidRPr="003931C8">
        <w:rPr>
          <w:b/>
          <w:bCs/>
        </w:rPr>
        <w:br/>
        <w:t>③ 자산 가치와 현금흐름</w:t>
      </w:r>
      <w:r w:rsidRPr="003931C8">
        <w:br/>
        <w:t>이 세 가지로 판단하면 된다.</w:t>
      </w:r>
    </w:p>
    <w:p w14:paraId="454C5D75" w14:textId="77777777" w:rsidR="003931C8" w:rsidRDefault="003931C8" w:rsidP="000F39AE"/>
    <w:p w14:paraId="41FDE987" w14:textId="719AD352" w:rsidR="00F11FFF" w:rsidRDefault="001F282F" w:rsidP="000F39AE">
      <w:r>
        <w:rPr>
          <w:rFonts w:hint="eastAsia"/>
        </w:rPr>
        <w:t xml:space="preserve">/ </w:t>
      </w:r>
      <w:r w:rsidRPr="001F282F">
        <w:rPr>
          <w:rFonts w:hint="eastAsia"/>
          <w:b/>
          <w:bCs/>
        </w:rPr>
        <w:t>증권</w:t>
      </w:r>
      <w:r w:rsidR="004C2072">
        <w:rPr>
          <w:rFonts w:hint="eastAsia"/>
          <w:b/>
          <w:bCs/>
        </w:rPr>
        <w:t>업</w:t>
      </w:r>
    </w:p>
    <w:p w14:paraId="5576A640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📈</w:t>
      </w:r>
      <w:r w:rsidRPr="003931C8">
        <w:rPr>
          <w:b/>
          <w:bCs/>
        </w:rPr>
        <w:t xml:space="preserve"> 증권업 산업 개요</w:t>
      </w:r>
    </w:p>
    <w:p w14:paraId="43D4C562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주요 수익 구조</w:t>
      </w:r>
    </w:p>
    <w:p w14:paraId="54A51C2A" w14:textId="77777777" w:rsidR="003931C8" w:rsidRPr="003931C8" w:rsidRDefault="003931C8">
      <w:pPr>
        <w:numPr>
          <w:ilvl w:val="0"/>
          <w:numId w:val="126"/>
        </w:numPr>
      </w:pPr>
      <w:r w:rsidRPr="003931C8">
        <w:rPr>
          <w:b/>
          <w:bCs/>
        </w:rPr>
        <w:t>브로커리지</w:t>
      </w:r>
      <w:r w:rsidRPr="003931C8">
        <w:t>: 고객 주식거래 수수료</w:t>
      </w:r>
    </w:p>
    <w:p w14:paraId="5D364FBF" w14:textId="77777777" w:rsidR="003931C8" w:rsidRPr="003931C8" w:rsidRDefault="003931C8">
      <w:pPr>
        <w:numPr>
          <w:ilvl w:val="0"/>
          <w:numId w:val="126"/>
        </w:numPr>
      </w:pPr>
      <w:r w:rsidRPr="003931C8">
        <w:rPr>
          <w:b/>
          <w:bCs/>
        </w:rPr>
        <w:t>IB(투자은행)</w:t>
      </w:r>
      <w:r w:rsidRPr="003931C8">
        <w:t>: 기업공개(IPO), M&amp;A 자문, 유상증자, 회사채 인수 등</w:t>
      </w:r>
    </w:p>
    <w:p w14:paraId="079E4016" w14:textId="77777777" w:rsidR="003931C8" w:rsidRPr="003931C8" w:rsidRDefault="003931C8">
      <w:pPr>
        <w:numPr>
          <w:ilvl w:val="0"/>
          <w:numId w:val="126"/>
        </w:numPr>
      </w:pPr>
      <w:r w:rsidRPr="003931C8">
        <w:rPr>
          <w:b/>
          <w:bCs/>
        </w:rPr>
        <w:t>트레이딩/자기매매</w:t>
      </w:r>
      <w:r w:rsidRPr="003931C8">
        <w:t>: 채권·주식·파생상품 등 자기자본 운용</w:t>
      </w:r>
    </w:p>
    <w:p w14:paraId="5D0D3C78" w14:textId="77777777" w:rsidR="003931C8" w:rsidRPr="003931C8" w:rsidRDefault="003931C8">
      <w:pPr>
        <w:numPr>
          <w:ilvl w:val="0"/>
          <w:numId w:val="126"/>
        </w:numPr>
      </w:pPr>
      <w:r w:rsidRPr="003931C8">
        <w:rPr>
          <w:b/>
          <w:bCs/>
        </w:rPr>
        <w:t>WM(자산관리)</w:t>
      </w:r>
      <w:r w:rsidRPr="003931C8">
        <w:t>: 펀드, 신탁, 연금, 랩어카운트</w:t>
      </w:r>
    </w:p>
    <w:p w14:paraId="5FD5B570" w14:textId="77777777" w:rsidR="003931C8" w:rsidRPr="003931C8" w:rsidRDefault="003931C8">
      <w:pPr>
        <w:numPr>
          <w:ilvl w:val="0"/>
          <w:numId w:val="126"/>
        </w:numPr>
      </w:pPr>
      <w:r w:rsidRPr="003931C8">
        <w:rPr>
          <w:b/>
          <w:bCs/>
        </w:rPr>
        <w:t>PF 대출·부동산 금융</w:t>
      </w:r>
      <w:r w:rsidRPr="003931C8">
        <w:t>: 리스크는 크지만 수익도 큰 영역</w:t>
      </w:r>
    </w:p>
    <w:p w14:paraId="249E6E78" w14:textId="77777777" w:rsidR="003931C8" w:rsidRPr="003931C8" w:rsidRDefault="003931C8" w:rsidP="003931C8">
      <w:r w:rsidRPr="003931C8">
        <w:rPr>
          <w:rFonts w:ascii="Segoe UI Emoji" w:hAnsi="Segoe UI Emoji" w:cs="Segoe UI Emoji"/>
        </w:rPr>
        <w:lastRenderedPageBreak/>
        <w:t>✅</w:t>
      </w:r>
      <w:r w:rsidRPr="003931C8">
        <w:t xml:space="preserve"> </w:t>
      </w:r>
      <w:r w:rsidRPr="003931C8">
        <w:rPr>
          <w:b/>
          <w:bCs/>
        </w:rPr>
        <w:t>시장 활성화 시 수익 급증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거래량 감소·금리 상승 땐 수익 급감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변동성 크고 경기 민감도가 매우 높은 업종</w:t>
      </w:r>
    </w:p>
    <w:p w14:paraId="6D00B0D5" w14:textId="77777777" w:rsidR="003931C8" w:rsidRPr="003931C8" w:rsidRDefault="00000000" w:rsidP="003931C8">
      <w:r>
        <w:pict w14:anchorId="1231BCB9">
          <v:rect id="_x0000_i1155" style="width:0;height:1.5pt" o:hralign="center" o:hrstd="t" o:hr="t" fillcolor="#a0a0a0" stroked="f"/>
        </w:pict>
      </w:r>
    </w:p>
    <w:p w14:paraId="4E8CC0E8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📊</w:t>
      </w:r>
      <w:r w:rsidRPr="003931C8">
        <w:rPr>
          <w:b/>
          <w:bCs/>
        </w:rPr>
        <w:t xml:space="preserve"> 주요 재무 지표 분석</w:t>
      </w:r>
    </w:p>
    <w:p w14:paraId="08D162EB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1. PER (주가수익비율)</w:t>
      </w:r>
    </w:p>
    <w:p w14:paraId="63CC94A8" w14:textId="77777777" w:rsidR="003931C8" w:rsidRPr="003931C8" w:rsidRDefault="003931C8">
      <w:pPr>
        <w:numPr>
          <w:ilvl w:val="0"/>
          <w:numId w:val="127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4~8배</w:t>
      </w:r>
      <w:r w:rsidRPr="003931C8">
        <w:t>, 낮은 편</w:t>
      </w:r>
    </w:p>
    <w:p w14:paraId="3A6FCF37" w14:textId="77777777" w:rsidR="003931C8" w:rsidRPr="003931C8" w:rsidRDefault="003931C8">
      <w:pPr>
        <w:numPr>
          <w:ilvl w:val="0"/>
          <w:numId w:val="127"/>
        </w:numPr>
      </w:pPr>
      <w:r w:rsidRPr="003931C8">
        <w:t>이유는?</w:t>
      </w:r>
    </w:p>
    <w:p w14:paraId="6E6D572E" w14:textId="77777777" w:rsidR="003931C8" w:rsidRPr="003931C8" w:rsidRDefault="003931C8">
      <w:pPr>
        <w:numPr>
          <w:ilvl w:val="1"/>
          <w:numId w:val="127"/>
        </w:numPr>
      </w:pPr>
      <w:r w:rsidRPr="003931C8">
        <w:t xml:space="preserve">실적이 </w:t>
      </w:r>
      <w:r w:rsidRPr="003931C8">
        <w:rPr>
          <w:b/>
          <w:bCs/>
        </w:rPr>
        <w:t>시장 사이클에 따라 급변</w:t>
      </w:r>
    </w:p>
    <w:p w14:paraId="73B6769F" w14:textId="77777777" w:rsidR="003931C8" w:rsidRPr="003931C8" w:rsidRDefault="003931C8">
      <w:pPr>
        <w:numPr>
          <w:ilvl w:val="1"/>
          <w:numId w:val="127"/>
        </w:numPr>
      </w:pPr>
      <w:r w:rsidRPr="003931C8">
        <w:rPr>
          <w:b/>
          <w:bCs/>
        </w:rPr>
        <w:t>PF 리스크, 운용손실 가능성</w:t>
      </w:r>
      <w:r w:rsidRPr="003931C8">
        <w:t xml:space="preserve"> 때문에 항상 할인받는 구조</w:t>
      </w:r>
    </w:p>
    <w:p w14:paraId="39F195CB" w14:textId="77777777" w:rsidR="003931C8" w:rsidRPr="003931C8" w:rsidRDefault="00000000" w:rsidP="003931C8">
      <w:r>
        <w:pict w14:anchorId="1921CA98">
          <v:rect id="_x0000_i1156" style="width:0;height:1.5pt" o:hralign="center" o:hrstd="t" o:hr="t" fillcolor="#a0a0a0" stroked="f"/>
        </w:pict>
      </w:r>
    </w:p>
    <w:p w14:paraId="040C531C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2. ROE (자기자본이익률)</w:t>
      </w:r>
    </w:p>
    <w:p w14:paraId="67DCFBC9" w14:textId="77777777" w:rsidR="003931C8" w:rsidRPr="003931C8" w:rsidRDefault="003931C8">
      <w:pPr>
        <w:numPr>
          <w:ilvl w:val="0"/>
          <w:numId w:val="128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5~15%</w:t>
      </w:r>
      <w:r w:rsidRPr="003931C8">
        <w:t>, 호황기엔 20% 이상</w:t>
      </w:r>
    </w:p>
    <w:p w14:paraId="23B44B14" w14:textId="77777777" w:rsidR="003931C8" w:rsidRPr="003931C8" w:rsidRDefault="003931C8">
      <w:pPr>
        <w:numPr>
          <w:ilvl w:val="0"/>
          <w:numId w:val="128"/>
        </w:numPr>
      </w:pPr>
      <w:r w:rsidRPr="003931C8">
        <w:rPr>
          <w:b/>
          <w:bCs/>
        </w:rPr>
        <w:t>레버리지 기반 자기매매 + IB 실적</w:t>
      </w:r>
      <w:r w:rsidRPr="003931C8">
        <w:t>에 따라 변동성이 큼</w:t>
      </w:r>
    </w:p>
    <w:p w14:paraId="56B0F7CF" w14:textId="77777777" w:rsidR="003931C8" w:rsidRPr="003931C8" w:rsidRDefault="003931C8" w:rsidP="003931C8">
      <w:r w:rsidRPr="003931C8">
        <w:rPr>
          <w:b/>
          <w:bCs/>
        </w:rPr>
        <w:t>“Good times make you look like a genius. Bad times reveal who’s swimming naked.”</w:t>
      </w:r>
      <w:r w:rsidRPr="003931C8">
        <w:br/>
        <w:t>장 좋을 땐 다 잘해 보여. 진짜는 장 나쁠 때 드러나지.</w:t>
      </w:r>
    </w:p>
    <w:p w14:paraId="5E1FAD38" w14:textId="77777777" w:rsidR="003931C8" w:rsidRPr="003931C8" w:rsidRDefault="00000000" w:rsidP="003931C8">
      <w:r>
        <w:pict w14:anchorId="4065E456">
          <v:rect id="_x0000_i1157" style="width:0;height:1.5pt" o:hralign="center" o:hrstd="t" o:hr="t" fillcolor="#a0a0a0" stroked="f"/>
        </w:pict>
      </w:r>
    </w:p>
    <w:p w14:paraId="00452234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3. PBR (주가순자산비율)</w:t>
      </w:r>
    </w:p>
    <w:p w14:paraId="773DC4BB" w14:textId="77777777" w:rsidR="003931C8" w:rsidRPr="003931C8" w:rsidRDefault="003931C8">
      <w:pPr>
        <w:numPr>
          <w:ilvl w:val="0"/>
          <w:numId w:val="129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0.4~0.8배</w:t>
      </w:r>
      <w:r w:rsidRPr="003931C8">
        <w:t>, 매우 저평가 영역</w:t>
      </w:r>
    </w:p>
    <w:p w14:paraId="17B141B5" w14:textId="77777777" w:rsidR="003931C8" w:rsidRPr="003931C8" w:rsidRDefault="003931C8">
      <w:pPr>
        <w:numPr>
          <w:ilvl w:val="0"/>
          <w:numId w:val="129"/>
        </w:numPr>
      </w:pPr>
      <w:r w:rsidRPr="003931C8">
        <w:t>이유는?</w:t>
      </w:r>
    </w:p>
    <w:p w14:paraId="063283B7" w14:textId="77777777" w:rsidR="003931C8" w:rsidRPr="003931C8" w:rsidRDefault="003931C8">
      <w:pPr>
        <w:numPr>
          <w:ilvl w:val="1"/>
          <w:numId w:val="129"/>
        </w:numPr>
      </w:pPr>
      <w:r w:rsidRPr="003931C8">
        <w:rPr>
          <w:b/>
          <w:bCs/>
        </w:rPr>
        <w:t>보유 자산의 시장가치 변동성 큼</w:t>
      </w:r>
    </w:p>
    <w:p w14:paraId="5AF3B77B" w14:textId="77777777" w:rsidR="003931C8" w:rsidRPr="003931C8" w:rsidRDefault="003931C8">
      <w:pPr>
        <w:numPr>
          <w:ilvl w:val="1"/>
          <w:numId w:val="129"/>
        </w:numPr>
      </w:pPr>
      <w:r w:rsidRPr="003931C8">
        <w:t>부동산 PF 리스크도 반영돼서 장부가보다 싸게 거래됨</w:t>
      </w:r>
    </w:p>
    <w:p w14:paraId="52D2C5C5" w14:textId="77777777" w:rsidR="003931C8" w:rsidRPr="003931C8" w:rsidRDefault="00000000" w:rsidP="003931C8">
      <w:r>
        <w:pict w14:anchorId="1FF59D26">
          <v:rect id="_x0000_i1158" style="width:0;height:1.5pt" o:hralign="center" o:hrstd="t" o:hr="t" fillcolor="#a0a0a0" stroked="f"/>
        </w:pict>
      </w:r>
    </w:p>
    <w:p w14:paraId="7AF9F978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4. 부채비율</w:t>
      </w:r>
    </w:p>
    <w:p w14:paraId="62E467CE" w14:textId="77777777" w:rsidR="003931C8" w:rsidRPr="003931C8" w:rsidRDefault="003931C8">
      <w:pPr>
        <w:numPr>
          <w:ilvl w:val="0"/>
          <w:numId w:val="130"/>
        </w:numPr>
      </w:pPr>
      <w:r w:rsidRPr="003931C8">
        <w:rPr>
          <w:b/>
          <w:bCs/>
        </w:rPr>
        <w:t>산업 평균</w:t>
      </w:r>
      <w:r w:rsidRPr="003931C8">
        <w:t>: 수백~수천 %</w:t>
      </w:r>
    </w:p>
    <w:p w14:paraId="6F6F235F" w14:textId="77777777" w:rsidR="003931C8" w:rsidRPr="003931C8" w:rsidRDefault="003931C8">
      <w:pPr>
        <w:numPr>
          <w:ilvl w:val="0"/>
          <w:numId w:val="130"/>
        </w:numPr>
      </w:pPr>
      <w:r w:rsidRPr="003931C8">
        <w:t>대신 **레버리지 배율, 영업용순자본비율(NCR)**로 봐야 함</w:t>
      </w:r>
      <w:r w:rsidRPr="003931C8">
        <w:br/>
      </w:r>
      <w:r w:rsidRPr="003931C8">
        <w:rPr>
          <w:rFonts w:ascii="Segoe UI Emoji" w:hAnsi="Segoe UI Emoji" w:cs="Segoe UI Emoji"/>
        </w:rPr>
        <w:lastRenderedPageBreak/>
        <w:t>✅</w:t>
      </w:r>
      <w:r w:rsidRPr="003931C8">
        <w:t xml:space="preserve"> NCR 500% 이상이면 안정적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레버리지 배율이 지나치게 높으면 시장 충격에 취약</w:t>
      </w:r>
    </w:p>
    <w:p w14:paraId="15ACF60A" w14:textId="77777777" w:rsidR="003931C8" w:rsidRPr="003931C8" w:rsidRDefault="00000000" w:rsidP="003931C8">
      <w:r>
        <w:pict w14:anchorId="2C9A6F7B">
          <v:rect id="_x0000_i1159" style="width:0;height:1.5pt" o:hralign="center" o:hrstd="t" o:hr="t" fillcolor="#a0a0a0" stroked="f"/>
        </w:pict>
      </w:r>
    </w:p>
    <w:p w14:paraId="2767A14B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5. 영업이익률</w:t>
      </w:r>
    </w:p>
    <w:p w14:paraId="4DA394E9" w14:textId="77777777" w:rsidR="003931C8" w:rsidRPr="003931C8" w:rsidRDefault="003931C8">
      <w:pPr>
        <w:numPr>
          <w:ilvl w:val="0"/>
          <w:numId w:val="131"/>
        </w:numPr>
      </w:pPr>
      <w:r w:rsidRPr="003931C8">
        <w:rPr>
          <w:b/>
          <w:bCs/>
        </w:rPr>
        <w:t>브로커리지 위주</w:t>
      </w:r>
      <w:r w:rsidRPr="003931C8">
        <w:t>: 10~20%</w:t>
      </w:r>
    </w:p>
    <w:p w14:paraId="1794803F" w14:textId="77777777" w:rsidR="003931C8" w:rsidRPr="003931C8" w:rsidRDefault="003931C8">
      <w:pPr>
        <w:numPr>
          <w:ilvl w:val="0"/>
          <w:numId w:val="131"/>
        </w:numPr>
      </w:pPr>
      <w:r w:rsidRPr="003931C8">
        <w:rPr>
          <w:b/>
          <w:bCs/>
        </w:rPr>
        <w:t>IB·트레이딩 비중 높을수록</w:t>
      </w:r>
      <w:r w:rsidRPr="003931C8">
        <w:t>: 30% 이상 가능하지만 위험도 큼</w:t>
      </w:r>
    </w:p>
    <w:p w14:paraId="37089CF2" w14:textId="77777777" w:rsidR="003931C8" w:rsidRPr="003931C8" w:rsidRDefault="003931C8">
      <w:pPr>
        <w:numPr>
          <w:ilvl w:val="0"/>
          <w:numId w:val="131"/>
        </w:numPr>
      </w:pPr>
      <w:r w:rsidRPr="003931C8">
        <w:t xml:space="preserve">시장 거래대금 감소 시 </w:t>
      </w:r>
      <w:r w:rsidRPr="003931C8">
        <w:rPr>
          <w:b/>
          <w:bCs/>
        </w:rPr>
        <w:t>고정비 대비 이익 급감</w:t>
      </w:r>
      <w:r w:rsidRPr="003931C8">
        <w:t xml:space="preserve"> 주의해야 함</w:t>
      </w:r>
    </w:p>
    <w:p w14:paraId="6079C242" w14:textId="77777777" w:rsidR="003931C8" w:rsidRPr="003931C8" w:rsidRDefault="00000000" w:rsidP="003931C8">
      <w:r>
        <w:pict w14:anchorId="3BB38FC2">
          <v:rect id="_x0000_i1160" style="width:0;height:1.5pt" o:hralign="center" o:hrstd="t" o:hr="t" fillcolor="#a0a0a0" stroked="f"/>
        </w:pict>
      </w:r>
    </w:p>
    <w:p w14:paraId="3A1E4FB8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🔍</w:t>
      </w:r>
      <w:r w:rsidRPr="003931C8">
        <w:rPr>
          <w:b/>
          <w:bCs/>
        </w:rPr>
        <w:t xml:space="preserve"> 핵심 체크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6112"/>
      </w:tblGrid>
      <w:tr w:rsidR="003931C8" w:rsidRPr="003931C8" w14:paraId="7DBA8B5C" w14:textId="77777777" w:rsidTr="00393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51558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A70A017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왜 중요할까?</w:t>
            </w:r>
          </w:p>
        </w:tc>
      </w:tr>
      <w:tr w:rsidR="003931C8" w:rsidRPr="003931C8" w14:paraId="50967CBE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15609" w14:textId="77777777" w:rsidR="003931C8" w:rsidRPr="003931C8" w:rsidRDefault="003931C8" w:rsidP="003931C8">
            <w:r w:rsidRPr="003931C8">
              <w:rPr>
                <w:b/>
                <w:bCs/>
              </w:rPr>
              <w:t>시장 거래대금</w:t>
            </w:r>
          </w:p>
        </w:tc>
        <w:tc>
          <w:tcPr>
            <w:tcW w:w="0" w:type="auto"/>
            <w:vAlign w:val="center"/>
            <w:hideMark/>
          </w:tcPr>
          <w:p w14:paraId="14CE7CCD" w14:textId="77777777" w:rsidR="003931C8" w:rsidRPr="003931C8" w:rsidRDefault="003931C8" w:rsidP="003931C8">
            <w:r w:rsidRPr="003931C8">
              <w:t>브로커리지 수익의 핵심 지표. 코스피·코스닥 거래량과 직결</w:t>
            </w:r>
          </w:p>
        </w:tc>
      </w:tr>
      <w:tr w:rsidR="003931C8" w:rsidRPr="003931C8" w14:paraId="0B307854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6EAC" w14:textId="77777777" w:rsidR="003931C8" w:rsidRPr="003931C8" w:rsidRDefault="003931C8" w:rsidP="003931C8">
            <w:r w:rsidRPr="003931C8">
              <w:rPr>
                <w:b/>
                <w:bCs/>
              </w:rPr>
              <w:t>금리 수준</w:t>
            </w:r>
          </w:p>
        </w:tc>
        <w:tc>
          <w:tcPr>
            <w:tcW w:w="0" w:type="auto"/>
            <w:vAlign w:val="center"/>
            <w:hideMark/>
          </w:tcPr>
          <w:p w14:paraId="016E9AAC" w14:textId="77777777" w:rsidR="003931C8" w:rsidRPr="003931C8" w:rsidRDefault="003931C8" w:rsidP="003931C8">
            <w:r w:rsidRPr="003931C8">
              <w:t>금리 상승기엔 채권평가손 + 자기매매 손실 가능성</w:t>
            </w:r>
          </w:p>
        </w:tc>
      </w:tr>
      <w:tr w:rsidR="003931C8" w:rsidRPr="003931C8" w14:paraId="082274FA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4D8B3" w14:textId="77777777" w:rsidR="003931C8" w:rsidRPr="003931C8" w:rsidRDefault="003931C8" w:rsidP="003931C8">
            <w:r w:rsidRPr="003931C8">
              <w:rPr>
                <w:b/>
                <w:bCs/>
              </w:rPr>
              <w:t>PF 익스포저</w:t>
            </w:r>
          </w:p>
        </w:tc>
        <w:tc>
          <w:tcPr>
            <w:tcW w:w="0" w:type="auto"/>
            <w:vAlign w:val="center"/>
            <w:hideMark/>
          </w:tcPr>
          <w:p w14:paraId="4C7A3A7C" w14:textId="77777777" w:rsidR="003931C8" w:rsidRPr="003931C8" w:rsidRDefault="003931C8" w:rsidP="003931C8">
            <w:r w:rsidRPr="003931C8">
              <w:t>건설·부동산 경기 침체 시 대규모 손실 위험</w:t>
            </w:r>
          </w:p>
        </w:tc>
      </w:tr>
      <w:tr w:rsidR="003931C8" w:rsidRPr="003931C8" w14:paraId="463E47CB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4AB3" w14:textId="77777777" w:rsidR="003931C8" w:rsidRPr="003931C8" w:rsidRDefault="003931C8" w:rsidP="003931C8">
            <w:r w:rsidRPr="003931C8">
              <w:rPr>
                <w:b/>
                <w:bCs/>
              </w:rPr>
              <w:t>IB 수주 실적</w:t>
            </w:r>
          </w:p>
        </w:tc>
        <w:tc>
          <w:tcPr>
            <w:tcW w:w="0" w:type="auto"/>
            <w:vAlign w:val="center"/>
            <w:hideMark/>
          </w:tcPr>
          <w:p w14:paraId="4CB4917D" w14:textId="77777777" w:rsidR="003931C8" w:rsidRPr="003931C8" w:rsidRDefault="003931C8" w:rsidP="003931C8">
            <w:r w:rsidRPr="003931C8">
              <w:t>IPO, M&amp;A 주관 실적 확인 → 꾸준한 계약 확보 여부</w:t>
            </w:r>
          </w:p>
        </w:tc>
      </w:tr>
      <w:tr w:rsidR="003931C8" w:rsidRPr="003931C8" w14:paraId="67F5B5DA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5195A" w14:textId="77777777" w:rsidR="003931C8" w:rsidRPr="003931C8" w:rsidRDefault="003931C8" w:rsidP="003931C8">
            <w:r w:rsidRPr="003931C8">
              <w:rPr>
                <w:b/>
                <w:bCs/>
              </w:rPr>
              <w:t>자기자본 규모</w:t>
            </w:r>
          </w:p>
        </w:tc>
        <w:tc>
          <w:tcPr>
            <w:tcW w:w="0" w:type="auto"/>
            <w:vAlign w:val="center"/>
            <w:hideMark/>
          </w:tcPr>
          <w:p w14:paraId="01BA6D09" w14:textId="77777777" w:rsidR="003931C8" w:rsidRPr="003931C8" w:rsidRDefault="003931C8" w:rsidP="003931C8">
            <w:r w:rsidRPr="003931C8">
              <w:t>자본 클수록 IB·트레이딩 사업 확장 가능</w:t>
            </w:r>
          </w:p>
        </w:tc>
      </w:tr>
      <w:tr w:rsidR="003931C8" w:rsidRPr="003931C8" w14:paraId="206D8439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6641" w14:textId="77777777" w:rsidR="003931C8" w:rsidRPr="003931C8" w:rsidRDefault="003931C8" w:rsidP="003931C8">
            <w:r w:rsidRPr="003931C8">
              <w:rPr>
                <w:b/>
                <w:bCs/>
              </w:rPr>
              <w:t>배당정책</w:t>
            </w:r>
          </w:p>
        </w:tc>
        <w:tc>
          <w:tcPr>
            <w:tcW w:w="0" w:type="auto"/>
            <w:vAlign w:val="center"/>
            <w:hideMark/>
          </w:tcPr>
          <w:p w14:paraId="52B5B855" w14:textId="77777777" w:rsidR="003931C8" w:rsidRPr="003931C8" w:rsidRDefault="003931C8" w:rsidP="003931C8">
            <w:r w:rsidRPr="003931C8">
              <w:t>실적 좋을 때 배당 확대 → 가치투자자 유입 가능</w:t>
            </w:r>
          </w:p>
        </w:tc>
      </w:tr>
    </w:tbl>
    <w:p w14:paraId="24765567" w14:textId="77777777" w:rsidR="003931C8" w:rsidRPr="003931C8" w:rsidRDefault="00000000" w:rsidP="003931C8">
      <w:r>
        <w:pict w14:anchorId="729EE9A7">
          <v:rect id="_x0000_i1161" style="width:0;height:1.5pt" o:hralign="center" o:hrstd="t" o:hr="t" fillcolor="#a0a0a0" stroked="f"/>
        </w:pict>
      </w:r>
    </w:p>
    <w:p w14:paraId="6AB709F6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✅</w:t>
      </w:r>
      <w:r w:rsidRPr="003931C8">
        <w:rPr>
          <w:b/>
          <w:bCs/>
        </w:rPr>
        <w:t xml:space="preserve"> 좋은 증권사의 조건</w:t>
      </w:r>
    </w:p>
    <w:p w14:paraId="0B060F64" w14:textId="77777777" w:rsidR="003931C8" w:rsidRPr="003931C8" w:rsidRDefault="003931C8">
      <w:pPr>
        <w:numPr>
          <w:ilvl w:val="0"/>
          <w:numId w:val="132"/>
        </w:numPr>
      </w:pPr>
      <w:r w:rsidRPr="003931C8">
        <w:rPr>
          <w:b/>
          <w:bCs/>
        </w:rPr>
        <w:t>IB 중심 비즈니스 확장 → 실적 안정성↑</w:t>
      </w:r>
    </w:p>
    <w:p w14:paraId="02892DD3" w14:textId="77777777" w:rsidR="003931C8" w:rsidRPr="003931C8" w:rsidRDefault="003931C8">
      <w:pPr>
        <w:numPr>
          <w:ilvl w:val="0"/>
          <w:numId w:val="132"/>
        </w:numPr>
      </w:pPr>
      <w:r w:rsidRPr="003931C8">
        <w:rPr>
          <w:b/>
          <w:bCs/>
        </w:rPr>
        <w:t>PF 비중 낮거나 관리 잘되는 구조</w:t>
      </w:r>
    </w:p>
    <w:p w14:paraId="63AF977F" w14:textId="77777777" w:rsidR="003931C8" w:rsidRPr="003931C8" w:rsidRDefault="003931C8">
      <w:pPr>
        <w:numPr>
          <w:ilvl w:val="0"/>
          <w:numId w:val="132"/>
        </w:numPr>
      </w:pPr>
      <w:r w:rsidRPr="003931C8">
        <w:rPr>
          <w:b/>
          <w:bCs/>
        </w:rPr>
        <w:t>자기자본 4조 이상 + NCR 여유로운 대형사</w:t>
      </w:r>
    </w:p>
    <w:p w14:paraId="6253C48B" w14:textId="77777777" w:rsidR="003931C8" w:rsidRPr="003931C8" w:rsidRDefault="003931C8">
      <w:pPr>
        <w:numPr>
          <w:ilvl w:val="0"/>
          <w:numId w:val="132"/>
        </w:numPr>
      </w:pPr>
      <w:r w:rsidRPr="003931C8">
        <w:rPr>
          <w:b/>
          <w:bCs/>
        </w:rPr>
        <w:t>WM 수익 구조 확대 중 → 안정적 수익원</w:t>
      </w:r>
    </w:p>
    <w:p w14:paraId="42A7FE6F" w14:textId="77777777" w:rsidR="003931C8" w:rsidRPr="003931C8" w:rsidRDefault="003931C8">
      <w:pPr>
        <w:numPr>
          <w:ilvl w:val="0"/>
          <w:numId w:val="132"/>
        </w:numPr>
      </w:pPr>
      <w:r w:rsidRPr="003931C8">
        <w:rPr>
          <w:b/>
          <w:bCs/>
        </w:rPr>
        <w:t>주주환원 정책(자사주 소각, 배당) 적극적</w:t>
      </w:r>
    </w:p>
    <w:p w14:paraId="37F03453" w14:textId="77777777" w:rsidR="003931C8" w:rsidRDefault="003931C8" w:rsidP="000F39AE"/>
    <w:p w14:paraId="199B87C9" w14:textId="77777777" w:rsidR="003931C8" w:rsidRPr="003931C8" w:rsidRDefault="003931C8" w:rsidP="003931C8">
      <w:r w:rsidRPr="003931C8">
        <w:rPr>
          <w:b/>
          <w:bCs/>
        </w:rPr>
        <w:t>“증권사는 시장의 체온계를 만드는 동시에, 시장 열기에 가장 먼저 달아오르는 존재다.”</w:t>
      </w:r>
    </w:p>
    <w:p w14:paraId="7EB4EF2D" w14:textId="77777777" w:rsidR="003931C8" w:rsidRPr="003931C8" w:rsidRDefault="003931C8" w:rsidP="003931C8">
      <w:r w:rsidRPr="003931C8">
        <w:lastRenderedPageBreak/>
        <w:t>즉,</w:t>
      </w:r>
      <w:r w:rsidRPr="003931C8">
        <w:br/>
      </w:r>
      <w:r w:rsidRPr="003931C8">
        <w:rPr>
          <w:b/>
          <w:bCs/>
        </w:rPr>
        <w:t>① 시장 거래대금,</w:t>
      </w:r>
      <w:r w:rsidRPr="003931C8">
        <w:rPr>
          <w:b/>
          <w:bCs/>
        </w:rPr>
        <w:br/>
        <w:t>② 금리·채권 시황,</w:t>
      </w:r>
      <w:r w:rsidRPr="003931C8">
        <w:rPr>
          <w:b/>
          <w:bCs/>
        </w:rPr>
        <w:br/>
        <w:t>③ PF 리스크</w:t>
      </w:r>
      <w:r w:rsidRPr="003931C8">
        <w:t>,</w:t>
      </w:r>
      <w:r w:rsidRPr="003931C8">
        <w:br/>
        <w:t>이 세 가지만 잘 보면 **"조용한 호황 때 사서, 과열기에 팔 수 있는 종목"**이란다.</w:t>
      </w:r>
    </w:p>
    <w:p w14:paraId="4D7C6F81" w14:textId="77777777" w:rsidR="003931C8" w:rsidRDefault="003931C8" w:rsidP="000F39AE"/>
    <w:p w14:paraId="64DC0A3D" w14:textId="3463EE41" w:rsidR="003931C8" w:rsidRDefault="001F282F" w:rsidP="000F39AE">
      <w:r>
        <w:rPr>
          <w:rFonts w:hint="eastAsia"/>
        </w:rPr>
        <w:t xml:space="preserve">/ </w:t>
      </w:r>
      <w:r w:rsidRPr="001F282F">
        <w:rPr>
          <w:rFonts w:hint="eastAsia"/>
          <w:b/>
          <w:bCs/>
        </w:rPr>
        <w:t>전기</w:t>
      </w:r>
      <w:r w:rsidRPr="001F282F">
        <w:rPr>
          <w:b/>
          <w:bCs/>
        </w:rPr>
        <w:t>·</w:t>
      </w:r>
      <w:r w:rsidRPr="001F282F">
        <w:rPr>
          <w:rFonts w:hint="eastAsia"/>
          <w:b/>
          <w:bCs/>
        </w:rPr>
        <w:t>가스</w:t>
      </w:r>
    </w:p>
    <w:p w14:paraId="00C69E55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⚡</w:t>
      </w:r>
      <w:r w:rsidRPr="003931C8">
        <w:rPr>
          <w:b/>
          <w:bCs/>
        </w:rPr>
        <w:t xml:space="preserve"> 전기·가스 산업 개요</w:t>
      </w:r>
    </w:p>
    <w:p w14:paraId="5EB4C75E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대표 업종</w:t>
      </w:r>
    </w:p>
    <w:p w14:paraId="58514C98" w14:textId="77777777" w:rsidR="003931C8" w:rsidRPr="003931C8" w:rsidRDefault="003931C8">
      <w:pPr>
        <w:numPr>
          <w:ilvl w:val="0"/>
          <w:numId w:val="133"/>
        </w:numPr>
      </w:pPr>
      <w:r w:rsidRPr="003931C8">
        <w:rPr>
          <w:b/>
          <w:bCs/>
        </w:rPr>
        <w:t>전력</w:t>
      </w:r>
      <w:r w:rsidRPr="003931C8">
        <w:t>: 발전(한전KPS, 한국전력), 송배전(한전)</w:t>
      </w:r>
    </w:p>
    <w:p w14:paraId="41F45AA8" w14:textId="77777777" w:rsidR="003931C8" w:rsidRPr="003931C8" w:rsidRDefault="003931C8">
      <w:pPr>
        <w:numPr>
          <w:ilvl w:val="0"/>
          <w:numId w:val="133"/>
        </w:numPr>
      </w:pPr>
      <w:r w:rsidRPr="003931C8">
        <w:rPr>
          <w:b/>
          <w:bCs/>
        </w:rPr>
        <w:t>가스</w:t>
      </w:r>
      <w:r w:rsidRPr="003931C8">
        <w:t>: 도시가스 유통, 천연가스 도입/공급(한국가스공사)</w:t>
      </w:r>
    </w:p>
    <w:p w14:paraId="5646A709" w14:textId="77777777" w:rsidR="003931C8" w:rsidRPr="003931C8" w:rsidRDefault="003931C8">
      <w:pPr>
        <w:numPr>
          <w:ilvl w:val="0"/>
          <w:numId w:val="133"/>
        </w:numPr>
      </w:pPr>
      <w:r w:rsidRPr="003931C8">
        <w:rPr>
          <w:b/>
          <w:bCs/>
        </w:rPr>
        <w:t>발전 자회사</w:t>
      </w:r>
      <w:r w:rsidRPr="003931C8">
        <w:t>: 서부·남부·동서발전, 민간 LNG·태양광 발전 등</w:t>
      </w:r>
    </w:p>
    <w:p w14:paraId="6F82F376" w14:textId="77777777" w:rsidR="003931C8" w:rsidRPr="003931C8" w:rsidRDefault="003931C8" w:rsidP="003931C8"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독점 또는 과점 구조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정부 요금 규제 산업</w:t>
      </w:r>
      <w:r w:rsidRPr="003931C8">
        <w:br/>
      </w:r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경기보다는 계절·소비량·연료단가에 민감</w:t>
      </w:r>
    </w:p>
    <w:p w14:paraId="0DC2E4FD" w14:textId="77777777" w:rsidR="003931C8" w:rsidRPr="003931C8" w:rsidRDefault="00000000" w:rsidP="003931C8">
      <w:r>
        <w:pict w14:anchorId="608391EA">
          <v:rect id="_x0000_i1162" style="width:0;height:1.5pt" o:hralign="center" o:hrstd="t" o:hr="t" fillcolor="#a0a0a0" stroked="f"/>
        </w:pict>
      </w:r>
    </w:p>
    <w:p w14:paraId="08D77FC7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📊</w:t>
      </w:r>
      <w:r w:rsidRPr="003931C8">
        <w:rPr>
          <w:b/>
          <w:bCs/>
        </w:rPr>
        <w:t xml:space="preserve"> 주요 재무 지표 분석</w:t>
      </w:r>
    </w:p>
    <w:p w14:paraId="4E4D9BCE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1. PER (주가수익비율)</w:t>
      </w:r>
    </w:p>
    <w:p w14:paraId="125F159D" w14:textId="77777777" w:rsidR="003931C8" w:rsidRPr="003931C8" w:rsidRDefault="003931C8">
      <w:pPr>
        <w:numPr>
          <w:ilvl w:val="0"/>
          <w:numId w:val="134"/>
        </w:numPr>
      </w:pPr>
      <w:r w:rsidRPr="003931C8">
        <w:rPr>
          <w:b/>
          <w:bCs/>
        </w:rPr>
        <w:t>산업 평균</w:t>
      </w:r>
      <w:r w:rsidRPr="003931C8">
        <w:t>: 5~15배</w:t>
      </w:r>
    </w:p>
    <w:p w14:paraId="64CCF177" w14:textId="77777777" w:rsidR="003931C8" w:rsidRPr="003931C8" w:rsidRDefault="003931C8">
      <w:pPr>
        <w:numPr>
          <w:ilvl w:val="0"/>
          <w:numId w:val="134"/>
        </w:numPr>
      </w:pPr>
      <w:r w:rsidRPr="003931C8">
        <w:t xml:space="preserve">하지만 </w:t>
      </w:r>
      <w:r w:rsidRPr="003931C8">
        <w:rPr>
          <w:b/>
          <w:bCs/>
        </w:rPr>
        <w:t>적자 가능성도 높아</w:t>
      </w:r>
      <w:r w:rsidRPr="003931C8">
        <w:t xml:space="preserve"> → 단순 PER로 보면 안 돼</w:t>
      </w:r>
      <w:r w:rsidRPr="003931C8">
        <w:br/>
        <w:t xml:space="preserve">→ 실적보다 </w:t>
      </w:r>
      <w:r w:rsidRPr="003931C8">
        <w:rPr>
          <w:b/>
          <w:bCs/>
        </w:rPr>
        <w:t>요금 인상/원가 반영 정책</w:t>
      </w:r>
      <w:r w:rsidRPr="003931C8">
        <w:t>이 중요</w:t>
      </w:r>
    </w:p>
    <w:p w14:paraId="25583C5F" w14:textId="77777777" w:rsidR="003931C8" w:rsidRPr="003931C8" w:rsidRDefault="00000000" w:rsidP="003931C8">
      <w:r>
        <w:pict w14:anchorId="3281B00D">
          <v:rect id="_x0000_i1163" style="width:0;height:1.5pt" o:hralign="center" o:hrstd="t" o:hr="t" fillcolor="#a0a0a0" stroked="f"/>
        </w:pict>
      </w:r>
    </w:p>
    <w:p w14:paraId="4510CFB2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2. ROE (자기자본이익률)</w:t>
      </w:r>
    </w:p>
    <w:p w14:paraId="30FCA892" w14:textId="77777777" w:rsidR="003931C8" w:rsidRPr="003931C8" w:rsidRDefault="003931C8">
      <w:pPr>
        <w:numPr>
          <w:ilvl w:val="0"/>
          <w:numId w:val="135"/>
        </w:numPr>
      </w:pPr>
      <w:r w:rsidRPr="003931C8">
        <w:rPr>
          <w:b/>
          <w:bCs/>
        </w:rPr>
        <w:t>2~8% 수준</w:t>
      </w:r>
      <w:r w:rsidRPr="003931C8">
        <w:t>, 배당 성향이 높기 때문에 낮은 ROE도 투자 매력 있음</w:t>
      </w:r>
    </w:p>
    <w:p w14:paraId="67DBB8C3" w14:textId="77777777" w:rsidR="003931C8" w:rsidRPr="003931C8" w:rsidRDefault="003931C8">
      <w:pPr>
        <w:numPr>
          <w:ilvl w:val="0"/>
          <w:numId w:val="135"/>
        </w:numPr>
      </w:pPr>
      <w:r w:rsidRPr="003931C8">
        <w:rPr>
          <w:b/>
          <w:bCs/>
        </w:rPr>
        <w:t>공기업 or 반공기업 특성</w:t>
      </w:r>
      <w:r w:rsidRPr="003931C8">
        <w:t xml:space="preserve"> 때문에 ROE를 인위적으로 높이기 어려움</w:t>
      </w:r>
    </w:p>
    <w:p w14:paraId="734BF4DE" w14:textId="77777777" w:rsidR="003931C8" w:rsidRPr="003931C8" w:rsidRDefault="00000000" w:rsidP="003931C8">
      <w:r>
        <w:pict w14:anchorId="344BA7BC">
          <v:rect id="_x0000_i1164" style="width:0;height:1.5pt" o:hralign="center" o:hrstd="t" o:hr="t" fillcolor="#a0a0a0" stroked="f"/>
        </w:pict>
      </w:r>
    </w:p>
    <w:p w14:paraId="43FDD54B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3. PBR (주가순자산비율)</w:t>
      </w:r>
    </w:p>
    <w:p w14:paraId="7BEC86C5" w14:textId="77777777" w:rsidR="003931C8" w:rsidRPr="003931C8" w:rsidRDefault="003931C8">
      <w:pPr>
        <w:numPr>
          <w:ilvl w:val="0"/>
          <w:numId w:val="136"/>
        </w:numPr>
      </w:pPr>
      <w:r w:rsidRPr="003931C8">
        <w:rPr>
          <w:b/>
          <w:bCs/>
        </w:rPr>
        <w:lastRenderedPageBreak/>
        <w:t>0.3~1배</w:t>
      </w:r>
      <w:r w:rsidRPr="003931C8">
        <w:t xml:space="preserve"> → 자산가치는 높은데, 수익성 규제로 할인</w:t>
      </w:r>
      <w:r w:rsidRPr="003931C8">
        <w:br/>
        <w:t xml:space="preserve">→ 장기적으로는 </w:t>
      </w:r>
      <w:r w:rsidRPr="003931C8">
        <w:rPr>
          <w:b/>
          <w:bCs/>
        </w:rPr>
        <w:t>자산가치 + 배당</w:t>
      </w:r>
      <w:r w:rsidRPr="003931C8">
        <w:t>이 투자포인트</w:t>
      </w:r>
    </w:p>
    <w:p w14:paraId="3BFB1C51" w14:textId="77777777" w:rsidR="003931C8" w:rsidRPr="003931C8" w:rsidRDefault="00000000" w:rsidP="003931C8">
      <w:r>
        <w:pict w14:anchorId="556E95F0">
          <v:rect id="_x0000_i1165" style="width:0;height:1.5pt" o:hralign="center" o:hrstd="t" o:hr="t" fillcolor="#a0a0a0" stroked="f"/>
        </w:pict>
      </w:r>
    </w:p>
    <w:p w14:paraId="2B7A26DE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4. 부채비율</w:t>
      </w:r>
    </w:p>
    <w:p w14:paraId="0831EB84" w14:textId="77777777" w:rsidR="003931C8" w:rsidRPr="003931C8" w:rsidRDefault="003931C8">
      <w:pPr>
        <w:numPr>
          <w:ilvl w:val="0"/>
          <w:numId w:val="137"/>
        </w:numPr>
      </w:pPr>
      <w:r w:rsidRPr="003931C8">
        <w:rPr>
          <w:b/>
          <w:bCs/>
        </w:rPr>
        <w:t>산업 평균</w:t>
      </w:r>
      <w:r w:rsidRPr="003931C8">
        <w:t xml:space="preserve">: </w:t>
      </w:r>
      <w:r w:rsidRPr="003931C8">
        <w:rPr>
          <w:b/>
          <w:bCs/>
        </w:rPr>
        <w:t>200~500%</w:t>
      </w:r>
      <w:r w:rsidRPr="003931C8">
        <w:t>, 매우 높음</w:t>
      </w:r>
    </w:p>
    <w:p w14:paraId="7E24EAC2" w14:textId="77777777" w:rsidR="003931C8" w:rsidRPr="003931C8" w:rsidRDefault="003931C8">
      <w:pPr>
        <w:numPr>
          <w:ilvl w:val="0"/>
          <w:numId w:val="137"/>
        </w:numPr>
      </w:pPr>
      <w:r w:rsidRPr="003931C8">
        <w:t>이유는?</w:t>
      </w:r>
    </w:p>
    <w:p w14:paraId="694F2370" w14:textId="77777777" w:rsidR="003931C8" w:rsidRPr="003931C8" w:rsidRDefault="003931C8">
      <w:pPr>
        <w:numPr>
          <w:ilvl w:val="1"/>
          <w:numId w:val="137"/>
        </w:numPr>
      </w:pPr>
      <w:r w:rsidRPr="003931C8">
        <w:rPr>
          <w:b/>
          <w:bCs/>
        </w:rPr>
        <w:t>설비투자 많고, 원가 회수 지연되면 부채로 메꿔야 함</w:t>
      </w:r>
      <w:r w:rsidRPr="003931C8">
        <w:br/>
        <w:t>→ 특히 한국전력처럼 요금 동결되면 적자가 쌓임</w:t>
      </w:r>
    </w:p>
    <w:p w14:paraId="1C0F6F68" w14:textId="77777777" w:rsidR="003931C8" w:rsidRPr="003931C8" w:rsidRDefault="003931C8" w:rsidP="003931C8">
      <w:r w:rsidRPr="003931C8">
        <w:rPr>
          <w:rFonts w:ascii="Segoe UI Emoji" w:hAnsi="Segoe UI Emoji" w:cs="Segoe UI Emoji"/>
        </w:rPr>
        <w:t>✅</w:t>
      </w:r>
      <w:r w:rsidRPr="003931C8">
        <w:t xml:space="preserve"> </w:t>
      </w:r>
      <w:r w:rsidRPr="003931C8">
        <w:rPr>
          <w:b/>
          <w:bCs/>
        </w:rPr>
        <w:t>이자보상배율</w:t>
      </w:r>
      <w:r w:rsidRPr="003931C8">
        <w:t xml:space="preserve">, </w:t>
      </w:r>
      <w:r w:rsidRPr="003931C8">
        <w:rPr>
          <w:b/>
          <w:bCs/>
        </w:rPr>
        <w:t>현금흐름표</w:t>
      </w:r>
      <w:r w:rsidRPr="003931C8">
        <w:t xml:space="preserve"> 꼭 체크!</w:t>
      </w:r>
    </w:p>
    <w:p w14:paraId="1731BBF4" w14:textId="77777777" w:rsidR="003931C8" w:rsidRPr="003931C8" w:rsidRDefault="00000000" w:rsidP="003931C8">
      <w:r>
        <w:pict w14:anchorId="0E7AEC56">
          <v:rect id="_x0000_i1166" style="width:0;height:1.5pt" o:hralign="center" o:hrstd="t" o:hr="t" fillcolor="#a0a0a0" stroked="f"/>
        </w:pict>
      </w:r>
    </w:p>
    <w:p w14:paraId="6A044AF1" w14:textId="77777777" w:rsidR="003931C8" w:rsidRPr="003931C8" w:rsidRDefault="003931C8" w:rsidP="003931C8">
      <w:pPr>
        <w:rPr>
          <w:b/>
          <w:bCs/>
        </w:rPr>
      </w:pPr>
      <w:r w:rsidRPr="003931C8">
        <w:rPr>
          <w:b/>
          <w:bCs/>
        </w:rPr>
        <w:t>5. 영업이익률</w:t>
      </w:r>
    </w:p>
    <w:p w14:paraId="41BBEE72" w14:textId="77777777" w:rsidR="003931C8" w:rsidRPr="003931C8" w:rsidRDefault="003931C8">
      <w:pPr>
        <w:numPr>
          <w:ilvl w:val="0"/>
          <w:numId w:val="138"/>
        </w:numPr>
      </w:pPr>
      <w:r w:rsidRPr="003931C8">
        <w:rPr>
          <w:b/>
          <w:bCs/>
        </w:rPr>
        <w:t>전력·가스 도매</w:t>
      </w:r>
      <w:r w:rsidRPr="003931C8">
        <w:t>: 마진 적음 (5~10%)</w:t>
      </w:r>
    </w:p>
    <w:p w14:paraId="61B75EA8" w14:textId="77777777" w:rsidR="003931C8" w:rsidRPr="003931C8" w:rsidRDefault="003931C8">
      <w:pPr>
        <w:numPr>
          <w:ilvl w:val="0"/>
          <w:numId w:val="138"/>
        </w:numPr>
      </w:pPr>
      <w:r w:rsidRPr="003931C8">
        <w:rPr>
          <w:b/>
          <w:bCs/>
        </w:rPr>
        <w:t>민간발전, LNG 직도입</w:t>
      </w:r>
      <w:r w:rsidRPr="003931C8">
        <w:t>: 마진 10~20% 가능</w:t>
      </w:r>
      <w:r w:rsidRPr="003931C8">
        <w:br/>
        <w:t xml:space="preserve">→ </w:t>
      </w:r>
      <w:r w:rsidRPr="003931C8">
        <w:rPr>
          <w:b/>
          <w:bCs/>
        </w:rPr>
        <w:t>요금 조정 가능 여부</w:t>
      </w:r>
      <w:r w:rsidRPr="003931C8">
        <w:t>에 따라 이익률 큰 차이</w:t>
      </w:r>
    </w:p>
    <w:p w14:paraId="52B74BAA" w14:textId="77777777" w:rsidR="003931C8" w:rsidRPr="003931C8" w:rsidRDefault="00000000" w:rsidP="003931C8">
      <w:r>
        <w:pict w14:anchorId="1CC9520C">
          <v:rect id="_x0000_i1167" style="width:0;height:1.5pt" o:hralign="center" o:hrstd="t" o:hr="t" fillcolor="#a0a0a0" stroked="f"/>
        </w:pict>
      </w:r>
    </w:p>
    <w:p w14:paraId="5CDEA387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t>🔍</w:t>
      </w:r>
      <w:r w:rsidRPr="003931C8">
        <w:rPr>
          <w:b/>
          <w:bCs/>
        </w:rPr>
        <w:t xml:space="preserve"> 산업별 핵심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6620"/>
      </w:tblGrid>
      <w:tr w:rsidR="003931C8" w:rsidRPr="003931C8" w14:paraId="72876E69" w14:textId="77777777" w:rsidTr="00393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46C06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A21174B" w14:textId="77777777" w:rsidR="003931C8" w:rsidRPr="003931C8" w:rsidRDefault="003931C8" w:rsidP="003931C8">
            <w:pPr>
              <w:rPr>
                <w:b/>
                <w:bCs/>
              </w:rPr>
            </w:pPr>
            <w:r w:rsidRPr="003931C8">
              <w:rPr>
                <w:b/>
                <w:bCs/>
              </w:rPr>
              <w:t>왜 중요할까?</w:t>
            </w:r>
          </w:p>
        </w:tc>
      </w:tr>
      <w:tr w:rsidR="003931C8" w:rsidRPr="003931C8" w14:paraId="527D2BF7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3AE00" w14:textId="77777777" w:rsidR="003931C8" w:rsidRPr="003931C8" w:rsidRDefault="003931C8" w:rsidP="003931C8">
            <w:r w:rsidRPr="003931C8">
              <w:rPr>
                <w:b/>
                <w:bCs/>
              </w:rPr>
              <w:t>연료비 연동제 적용 여부</w:t>
            </w:r>
          </w:p>
        </w:tc>
        <w:tc>
          <w:tcPr>
            <w:tcW w:w="0" w:type="auto"/>
            <w:vAlign w:val="center"/>
            <w:hideMark/>
          </w:tcPr>
          <w:p w14:paraId="32571995" w14:textId="77777777" w:rsidR="003931C8" w:rsidRPr="003931C8" w:rsidRDefault="003931C8" w:rsidP="003931C8">
            <w:r w:rsidRPr="003931C8">
              <w:t>연료비 상승을 요금에 얼마나 빨리 반영하느냐가 실적 좌우</w:t>
            </w:r>
          </w:p>
        </w:tc>
      </w:tr>
      <w:tr w:rsidR="003931C8" w:rsidRPr="003931C8" w14:paraId="2CD51C32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C7D78" w14:textId="77777777" w:rsidR="003931C8" w:rsidRPr="003931C8" w:rsidRDefault="003931C8" w:rsidP="003931C8">
            <w:r w:rsidRPr="003931C8">
              <w:rPr>
                <w:b/>
                <w:bCs/>
              </w:rPr>
              <w:t>정책 요금 인상 가능성</w:t>
            </w:r>
          </w:p>
        </w:tc>
        <w:tc>
          <w:tcPr>
            <w:tcW w:w="0" w:type="auto"/>
            <w:vAlign w:val="center"/>
            <w:hideMark/>
          </w:tcPr>
          <w:p w14:paraId="25363D29" w14:textId="77777777" w:rsidR="003931C8" w:rsidRPr="003931C8" w:rsidRDefault="003931C8" w:rsidP="003931C8">
            <w:r w:rsidRPr="003931C8">
              <w:t>한전, 가스공사 실적 회복 가능성의 핵심 변수</w:t>
            </w:r>
          </w:p>
        </w:tc>
      </w:tr>
      <w:tr w:rsidR="003931C8" w:rsidRPr="003931C8" w14:paraId="516DA30C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7CE4" w14:textId="77777777" w:rsidR="003931C8" w:rsidRPr="003931C8" w:rsidRDefault="003931C8" w:rsidP="003931C8">
            <w:r w:rsidRPr="003931C8">
              <w:rPr>
                <w:b/>
                <w:bCs/>
              </w:rPr>
              <w:t>에너지 믹스 변화</w:t>
            </w:r>
          </w:p>
        </w:tc>
        <w:tc>
          <w:tcPr>
            <w:tcW w:w="0" w:type="auto"/>
            <w:vAlign w:val="center"/>
            <w:hideMark/>
          </w:tcPr>
          <w:p w14:paraId="626ED852" w14:textId="77777777" w:rsidR="003931C8" w:rsidRPr="003931C8" w:rsidRDefault="003931C8" w:rsidP="003931C8">
            <w:r w:rsidRPr="003931C8">
              <w:t>LNG, 석탄, 태양광 비중 변화 → 발전원 단가 변화 영향</w:t>
            </w:r>
          </w:p>
        </w:tc>
      </w:tr>
      <w:tr w:rsidR="003931C8" w:rsidRPr="003931C8" w14:paraId="271D11D2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4D45B" w14:textId="77777777" w:rsidR="003931C8" w:rsidRPr="003931C8" w:rsidRDefault="003931C8" w:rsidP="003931C8">
            <w:r w:rsidRPr="003931C8">
              <w:rPr>
                <w:b/>
                <w:bCs/>
              </w:rPr>
              <w:t>온도/계절성 수요</w:t>
            </w:r>
          </w:p>
        </w:tc>
        <w:tc>
          <w:tcPr>
            <w:tcW w:w="0" w:type="auto"/>
            <w:vAlign w:val="center"/>
            <w:hideMark/>
          </w:tcPr>
          <w:p w14:paraId="18238E76" w14:textId="77777777" w:rsidR="003931C8" w:rsidRPr="003931C8" w:rsidRDefault="003931C8" w:rsidP="003931C8">
            <w:r w:rsidRPr="003931C8">
              <w:t>여름 폭염, 겨울 한파 → 전력·가스 수요 증가 → 단기 실적 개선 가능</w:t>
            </w:r>
          </w:p>
        </w:tc>
      </w:tr>
      <w:tr w:rsidR="003931C8" w:rsidRPr="003931C8" w14:paraId="6DA55A42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6DAC" w14:textId="77777777" w:rsidR="003931C8" w:rsidRPr="003931C8" w:rsidRDefault="003931C8" w:rsidP="003931C8">
            <w:r w:rsidRPr="003931C8">
              <w:rPr>
                <w:b/>
                <w:bCs/>
              </w:rPr>
              <w:t>정부 보조금/정치 변수</w:t>
            </w:r>
          </w:p>
        </w:tc>
        <w:tc>
          <w:tcPr>
            <w:tcW w:w="0" w:type="auto"/>
            <w:vAlign w:val="center"/>
            <w:hideMark/>
          </w:tcPr>
          <w:p w14:paraId="661924CB" w14:textId="77777777" w:rsidR="003931C8" w:rsidRPr="003931C8" w:rsidRDefault="003931C8" w:rsidP="003931C8">
            <w:r w:rsidRPr="003931C8">
              <w:t xml:space="preserve">공기업 요금은 </w:t>
            </w:r>
            <w:r w:rsidRPr="003931C8">
              <w:rPr>
                <w:b/>
                <w:bCs/>
              </w:rPr>
              <w:t>총선·대선 시즌에 묶이는 경향</w:t>
            </w:r>
            <w:r w:rsidRPr="003931C8">
              <w:t xml:space="preserve"> 있음</w:t>
            </w:r>
          </w:p>
        </w:tc>
      </w:tr>
      <w:tr w:rsidR="003931C8" w:rsidRPr="003931C8" w14:paraId="24B8DD4D" w14:textId="77777777" w:rsidTr="00393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47FFF" w14:textId="77777777" w:rsidR="003931C8" w:rsidRPr="003931C8" w:rsidRDefault="003931C8" w:rsidP="003931C8">
            <w:r w:rsidRPr="003931C8">
              <w:rPr>
                <w:b/>
                <w:bCs/>
              </w:rPr>
              <w:t>배당정책</w:t>
            </w:r>
          </w:p>
        </w:tc>
        <w:tc>
          <w:tcPr>
            <w:tcW w:w="0" w:type="auto"/>
            <w:vAlign w:val="center"/>
            <w:hideMark/>
          </w:tcPr>
          <w:p w14:paraId="252F5ABD" w14:textId="77777777" w:rsidR="003931C8" w:rsidRPr="003931C8" w:rsidRDefault="003931C8" w:rsidP="003931C8">
            <w:r w:rsidRPr="003931C8">
              <w:t xml:space="preserve">실적보다 중요한 건 </w:t>
            </w:r>
            <w:r w:rsidRPr="003931C8">
              <w:rPr>
                <w:b/>
                <w:bCs/>
              </w:rPr>
              <w:t>지속 가능한 배당 지급 여력</w:t>
            </w:r>
          </w:p>
        </w:tc>
      </w:tr>
    </w:tbl>
    <w:p w14:paraId="630EA83D" w14:textId="77777777" w:rsidR="003931C8" w:rsidRPr="003931C8" w:rsidRDefault="00000000" w:rsidP="003931C8">
      <w:r>
        <w:pict w14:anchorId="725D4FAD">
          <v:rect id="_x0000_i1168" style="width:0;height:1.5pt" o:hralign="center" o:hrstd="t" o:hr="t" fillcolor="#a0a0a0" stroked="f"/>
        </w:pict>
      </w:r>
    </w:p>
    <w:p w14:paraId="44592120" w14:textId="77777777" w:rsidR="003931C8" w:rsidRPr="003931C8" w:rsidRDefault="003931C8" w:rsidP="003931C8">
      <w:pPr>
        <w:rPr>
          <w:b/>
          <w:bCs/>
        </w:rPr>
      </w:pPr>
      <w:r w:rsidRPr="003931C8">
        <w:rPr>
          <w:rFonts w:ascii="Segoe UI Emoji" w:hAnsi="Segoe UI Emoji" w:cs="Segoe UI Emoji"/>
          <w:b/>
          <w:bCs/>
        </w:rPr>
        <w:lastRenderedPageBreak/>
        <w:t>✅</w:t>
      </w:r>
      <w:r w:rsidRPr="003931C8">
        <w:rPr>
          <w:b/>
          <w:bCs/>
        </w:rPr>
        <w:t xml:space="preserve"> 좋은 기업의 조건</w:t>
      </w:r>
    </w:p>
    <w:p w14:paraId="2A5890DC" w14:textId="77777777" w:rsidR="003931C8" w:rsidRPr="003931C8" w:rsidRDefault="003931C8">
      <w:pPr>
        <w:numPr>
          <w:ilvl w:val="0"/>
          <w:numId w:val="139"/>
        </w:numPr>
      </w:pPr>
      <w:r w:rsidRPr="003931C8">
        <w:rPr>
          <w:b/>
          <w:bCs/>
        </w:rPr>
        <w:t>요금 정상화 가능성이 높은 시점에서 저평가 상태</w:t>
      </w:r>
    </w:p>
    <w:p w14:paraId="22B9FF4C" w14:textId="77777777" w:rsidR="003931C8" w:rsidRPr="003931C8" w:rsidRDefault="003931C8">
      <w:pPr>
        <w:numPr>
          <w:ilvl w:val="0"/>
          <w:numId w:val="139"/>
        </w:numPr>
      </w:pPr>
      <w:r w:rsidRPr="003931C8">
        <w:rPr>
          <w:b/>
          <w:bCs/>
        </w:rPr>
        <w:t>민간 발전 자회사</w:t>
      </w:r>
      <w:r w:rsidRPr="003931C8">
        <w:t xml:space="preserve"> 중심의 높은 이익률 구조</w:t>
      </w:r>
    </w:p>
    <w:p w14:paraId="5483C300" w14:textId="77777777" w:rsidR="003931C8" w:rsidRPr="003931C8" w:rsidRDefault="003931C8">
      <w:pPr>
        <w:numPr>
          <w:ilvl w:val="0"/>
          <w:numId w:val="139"/>
        </w:numPr>
      </w:pPr>
      <w:r w:rsidRPr="003931C8">
        <w:rPr>
          <w:b/>
          <w:bCs/>
        </w:rPr>
        <w:t>현금흐름 안정적 + 배당 지속성 높은 기업</w:t>
      </w:r>
    </w:p>
    <w:p w14:paraId="5DDCC046" w14:textId="77777777" w:rsidR="003931C8" w:rsidRPr="003931C8" w:rsidRDefault="003931C8">
      <w:pPr>
        <w:numPr>
          <w:ilvl w:val="0"/>
          <w:numId w:val="139"/>
        </w:numPr>
      </w:pPr>
      <w:r w:rsidRPr="003931C8">
        <w:rPr>
          <w:b/>
          <w:bCs/>
        </w:rPr>
        <w:t>친환경 투자 확대 중 (ESS, 신재생 전환)</w:t>
      </w:r>
    </w:p>
    <w:p w14:paraId="78C91F22" w14:textId="77777777" w:rsidR="003931C8" w:rsidRPr="003931C8" w:rsidRDefault="003931C8">
      <w:pPr>
        <w:numPr>
          <w:ilvl w:val="0"/>
          <w:numId w:val="139"/>
        </w:numPr>
      </w:pPr>
      <w:r w:rsidRPr="003931C8">
        <w:rPr>
          <w:b/>
          <w:bCs/>
        </w:rPr>
        <w:t>원가 연동 구조 개선되었거나, 도입 논의 중인 회사</w:t>
      </w:r>
    </w:p>
    <w:p w14:paraId="55789165" w14:textId="77777777" w:rsidR="003931C8" w:rsidRDefault="003931C8" w:rsidP="000F39AE"/>
    <w:p w14:paraId="1277F897" w14:textId="6DD32A3F" w:rsidR="003931C8" w:rsidRDefault="003931C8" w:rsidP="000F39AE">
      <w:r w:rsidRPr="003931C8">
        <w:rPr>
          <w:b/>
          <w:bCs/>
        </w:rPr>
        <w:t>“전기·가스 산업은 돈을 많이 벌 순 없지만, 아주 오래 돈을 벌 수 있는 사업이다.”</w:t>
      </w:r>
      <w:r w:rsidRPr="003931C8">
        <w:br/>
        <w:t xml:space="preserve">대신, </w:t>
      </w:r>
      <w:r w:rsidRPr="003931C8">
        <w:rPr>
          <w:b/>
          <w:bCs/>
        </w:rPr>
        <w:t>정부의 얼굴색을 잘 살펴야 하는 산업</w:t>
      </w:r>
      <w:r w:rsidRPr="003931C8">
        <w:t>이기도 해.</w:t>
      </w:r>
    </w:p>
    <w:p w14:paraId="0998A8D1" w14:textId="77777777" w:rsidR="00332F5F" w:rsidRDefault="00332F5F" w:rsidP="000F39AE"/>
    <w:p w14:paraId="7A2A54AD" w14:textId="39113232" w:rsidR="00F11FFF" w:rsidRDefault="001F282F" w:rsidP="000F39AE">
      <w:r>
        <w:rPr>
          <w:rFonts w:hint="eastAsia"/>
        </w:rPr>
        <w:t xml:space="preserve">/ </w:t>
      </w:r>
      <w:r w:rsidRPr="001F282F">
        <w:rPr>
          <w:rFonts w:hint="eastAsia"/>
          <w:b/>
          <w:bCs/>
        </w:rPr>
        <w:t>전기</w:t>
      </w:r>
      <w:r w:rsidRPr="001F282F">
        <w:rPr>
          <w:b/>
          <w:bCs/>
        </w:rPr>
        <w:t>·</w:t>
      </w:r>
      <w:r>
        <w:rPr>
          <w:rFonts w:hint="eastAsia"/>
          <w:b/>
          <w:bCs/>
        </w:rPr>
        <w:t>전자</w:t>
      </w:r>
    </w:p>
    <w:p w14:paraId="582DAFA0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⚙️</w:t>
      </w:r>
      <w:r w:rsidRPr="00332F5F">
        <w:rPr>
          <w:b/>
          <w:bCs/>
        </w:rPr>
        <w:t xml:space="preserve"> 전기·전자 산업 개요</w:t>
      </w:r>
    </w:p>
    <w:p w14:paraId="6BB773ED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주요 구성</w:t>
      </w:r>
    </w:p>
    <w:p w14:paraId="77E72D07" w14:textId="77777777" w:rsidR="00332F5F" w:rsidRPr="00332F5F" w:rsidRDefault="00332F5F">
      <w:pPr>
        <w:numPr>
          <w:ilvl w:val="0"/>
          <w:numId w:val="140"/>
        </w:numPr>
      </w:pPr>
      <w:r w:rsidRPr="00332F5F">
        <w:rPr>
          <w:b/>
          <w:bCs/>
        </w:rPr>
        <w:t>반도체/디스플레이/전장부품</w:t>
      </w:r>
    </w:p>
    <w:p w14:paraId="7AB74EF7" w14:textId="77777777" w:rsidR="00332F5F" w:rsidRPr="00332F5F" w:rsidRDefault="00332F5F">
      <w:pPr>
        <w:numPr>
          <w:ilvl w:val="0"/>
          <w:numId w:val="140"/>
        </w:numPr>
      </w:pPr>
      <w:r w:rsidRPr="00332F5F">
        <w:rPr>
          <w:b/>
          <w:bCs/>
        </w:rPr>
        <w:t>가전/IT기기(스마트폰, TV, 냉장고 등)</w:t>
      </w:r>
    </w:p>
    <w:p w14:paraId="655D4972" w14:textId="77777777" w:rsidR="00332F5F" w:rsidRPr="00332F5F" w:rsidRDefault="00332F5F">
      <w:pPr>
        <w:numPr>
          <w:ilvl w:val="0"/>
          <w:numId w:val="140"/>
        </w:numPr>
      </w:pPr>
      <w:r w:rsidRPr="00332F5F">
        <w:rPr>
          <w:b/>
          <w:bCs/>
        </w:rPr>
        <w:t>배터리·전력장치·전기장비(모터, 인버터 등)</w:t>
      </w:r>
    </w:p>
    <w:p w14:paraId="46D79406" w14:textId="77777777" w:rsidR="00332F5F" w:rsidRPr="00332F5F" w:rsidRDefault="00332F5F">
      <w:pPr>
        <w:numPr>
          <w:ilvl w:val="0"/>
          <w:numId w:val="140"/>
        </w:numPr>
      </w:pPr>
      <w:r w:rsidRPr="00332F5F">
        <w:rPr>
          <w:b/>
          <w:bCs/>
        </w:rPr>
        <w:t>산업용 전자장비(계측기, PLC, 로봇 등)</w:t>
      </w:r>
    </w:p>
    <w:p w14:paraId="57567C73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산업 특징</w:t>
      </w:r>
    </w:p>
    <w:p w14:paraId="2BF1328D" w14:textId="77777777" w:rsidR="00332F5F" w:rsidRPr="00332F5F" w:rsidRDefault="00332F5F" w:rsidP="00332F5F"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고부가·고기술 장치 산업</w:t>
      </w:r>
      <w:r w:rsidRPr="00332F5F">
        <w:br/>
      </w:r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경기·글로벌 수요·환율 민감</w:t>
      </w:r>
      <w:r w:rsidRPr="00332F5F">
        <w:br/>
      </w:r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제품 사이클(IT/전장 등)과 기술 진화 속도가 실적에 영향</w:t>
      </w:r>
      <w:r w:rsidRPr="00332F5F">
        <w:br/>
      </w:r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규모의 경제 + R&amp;D 우위 기업만 살아남음</w:t>
      </w:r>
    </w:p>
    <w:p w14:paraId="5F2D1ED7" w14:textId="77777777" w:rsidR="00332F5F" w:rsidRPr="00332F5F" w:rsidRDefault="00000000" w:rsidP="00332F5F">
      <w:r>
        <w:pict w14:anchorId="39630947">
          <v:rect id="_x0000_i1169" style="width:0;height:1.5pt" o:hralign="center" o:hrstd="t" o:hr="t" fillcolor="#a0a0a0" stroked="f"/>
        </w:pict>
      </w:r>
    </w:p>
    <w:p w14:paraId="61051337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📊</w:t>
      </w:r>
      <w:r w:rsidRPr="00332F5F">
        <w:rPr>
          <w:b/>
          <w:bCs/>
        </w:rPr>
        <w:t xml:space="preserve"> 주요 재무 지표 분석</w:t>
      </w:r>
    </w:p>
    <w:p w14:paraId="1ABF2184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1. PER (주가수익비율)</w:t>
      </w:r>
    </w:p>
    <w:p w14:paraId="31757416" w14:textId="77777777" w:rsidR="00332F5F" w:rsidRPr="00332F5F" w:rsidRDefault="00332F5F">
      <w:pPr>
        <w:numPr>
          <w:ilvl w:val="0"/>
          <w:numId w:val="141"/>
        </w:numPr>
      </w:pPr>
      <w:r w:rsidRPr="00332F5F">
        <w:rPr>
          <w:b/>
          <w:bCs/>
        </w:rPr>
        <w:t>산업 평균</w:t>
      </w:r>
      <w:r w:rsidRPr="00332F5F">
        <w:t>:</w:t>
      </w:r>
    </w:p>
    <w:p w14:paraId="01F32D23" w14:textId="77777777" w:rsidR="00332F5F" w:rsidRPr="00332F5F" w:rsidRDefault="00332F5F">
      <w:pPr>
        <w:numPr>
          <w:ilvl w:val="1"/>
          <w:numId w:val="141"/>
        </w:numPr>
      </w:pPr>
      <w:r w:rsidRPr="00332F5F">
        <w:lastRenderedPageBreak/>
        <w:t>전장/가전 부품: 8~15배</w:t>
      </w:r>
    </w:p>
    <w:p w14:paraId="69175395" w14:textId="77777777" w:rsidR="00332F5F" w:rsidRPr="00332F5F" w:rsidRDefault="00332F5F">
      <w:pPr>
        <w:numPr>
          <w:ilvl w:val="1"/>
          <w:numId w:val="141"/>
        </w:numPr>
      </w:pPr>
      <w:r w:rsidRPr="00332F5F">
        <w:t>반도체 장비/고부가 부품: 20배 이상</w:t>
      </w:r>
    </w:p>
    <w:p w14:paraId="3EEE59FE" w14:textId="77777777" w:rsidR="00332F5F" w:rsidRPr="00332F5F" w:rsidRDefault="00332F5F">
      <w:pPr>
        <w:numPr>
          <w:ilvl w:val="0"/>
          <w:numId w:val="141"/>
        </w:numPr>
      </w:pPr>
      <w:r w:rsidRPr="00332F5F">
        <w:t xml:space="preserve">PER이 낮다고 무조건 저평가라기보다, </w:t>
      </w:r>
      <w:r w:rsidRPr="00332F5F">
        <w:rPr>
          <w:b/>
          <w:bCs/>
        </w:rPr>
        <w:t>기술력·제품 차별성</w:t>
      </w:r>
      <w:r w:rsidRPr="00332F5F">
        <w:t xml:space="preserve"> 따라 판단해야 해</w:t>
      </w:r>
    </w:p>
    <w:p w14:paraId="58FF2E1A" w14:textId="77777777" w:rsidR="00332F5F" w:rsidRPr="00332F5F" w:rsidRDefault="00000000" w:rsidP="00332F5F">
      <w:r>
        <w:pict w14:anchorId="2767C555">
          <v:rect id="_x0000_i1170" style="width:0;height:1.5pt" o:hralign="center" o:hrstd="t" o:hr="t" fillcolor="#a0a0a0" stroked="f"/>
        </w:pict>
      </w:r>
    </w:p>
    <w:p w14:paraId="50988A90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2. ROE (자기자본이익률)</w:t>
      </w:r>
    </w:p>
    <w:p w14:paraId="07089E77" w14:textId="77777777" w:rsidR="00332F5F" w:rsidRPr="00332F5F" w:rsidRDefault="00332F5F">
      <w:pPr>
        <w:numPr>
          <w:ilvl w:val="0"/>
          <w:numId w:val="142"/>
        </w:numPr>
      </w:pPr>
      <w:r w:rsidRPr="00332F5F">
        <w:rPr>
          <w:b/>
          <w:bCs/>
        </w:rPr>
        <w:t>산업 평균</w:t>
      </w:r>
      <w:r w:rsidRPr="00332F5F">
        <w:t>: 5~15%,</w:t>
      </w:r>
    </w:p>
    <w:p w14:paraId="70B40123" w14:textId="77777777" w:rsidR="00332F5F" w:rsidRPr="00332F5F" w:rsidRDefault="00332F5F">
      <w:pPr>
        <w:numPr>
          <w:ilvl w:val="0"/>
          <w:numId w:val="142"/>
        </w:numPr>
      </w:pPr>
      <w:r w:rsidRPr="00332F5F">
        <w:t>메모리 반도체 호황기엔 20~30%도 나옴</w:t>
      </w:r>
      <w:r w:rsidRPr="00332F5F">
        <w:br/>
        <w:t xml:space="preserve">→ </w:t>
      </w:r>
      <w:r w:rsidRPr="00332F5F">
        <w:rPr>
          <w:b/>
          <w:bCs/>
        </w:rPr>
        <w:t>기술력 + 원가 경쟁력 + 시장지배력</w:t>
      </w:r>
      <w:r w:rsidRPr="00332F5F">
        <w:t>이 ROE를 결정해</w:t>
      </w:r>
    </w:p>
    <w:p w14:paraId="449C879D" w14:textId="77777777" w:rsidR="00332F5F" w:rsidRPr="00332F5F" w:rsidRDefault="00000000" w:rsidP="00332F5F">
      <w:r>
        <w:pict w14:anchorId="530A0DDE">
          <v:rect id="_x0000_i1171" style="width:0;height:1.5pt" o:hralign="center" o:hrstd="t" o:hr="t" fillcolor="#a0a0a0" stroked="f"/>
        </w:pict>
      </w:r>
    </w:p>
    <w:p w14:paraId="440B5B17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3. PBR (주가순자산비율)</w:t>
      </w:r>
    </w:p>
    <w:p w14:paraId="02B25F05" w14:textId="77777777" w:rsidR="00332F5F" w:rsidRPr="00332F5F" w:rsidRDefault="00332F5F">
      <w:pPr>
        <w:numPr>
          <w:ilvl w:val="0"/>
          <w:numId w:val="143"/>
        </w:numPr>
      </w:pPr>
      <w:r w:rsidRPr="00332F5F">
        <w:rPr>
          <w:b/>
          <w:bCs/>
        </w:rPr>
        <w:t>산업 평균</w:t>
      </w:r>
      <w:r w:rsidRPr="00332F5F">
        <w:t>: 0.8~3배</w:t>
      </w:r>
    </w:p>
    <w:p w14:paraId="0FF3F83E" w14:textId="77777777" w:rsidR="00332F5F" w:rsidRPr="00332F5F" w:rsidRDefault="00332F5F">
      <w:pPr>
        <w:numPr>
          <w:ilvl w:val="0"/>
          <w:numId w:val="143"/>
        </w:numPr>
      </w:pPr>
      <w:r w:rsidRPr="00332F5F">
        <w:t xml:space="preserve">R&amp;D 자산이 많고, 유형자산도 크기 때문에 자산가치로 접근보단 </w:t>
      </w:r>
      <w:r w:rsidRPr="00332F5F">
        <w:rPr>
          <w:b/>
          <w:bCs/>
        </w:rPr>
        <w:t>기술력 중심의 프리미엄</w:t>
      </w:r>
      <w:r w:rsidRPr="00332F5F">
        <w:t>이 붙는 구조야</w:t>
      </w:r>
    </w:p>
    <w:p w14:paraId="1D87298F" w14:textId="77777777" w:rsidR="00332F5F" w:rsidRPr="00332F5F" w:rsidRDefault="00000000" w:rsidP="00332F5F">
      <w:r>
        <w:pict w14:anchorId="43C2DC22">
          <v:rect id="_x0000_i1172" style="width:0;height:1.5pt" o:hralign="center" o:hrstd="t" o:hr="t" fillcolor="#a0a0a0" stroked="f"/>
        </w:pict>
      </w:r>
    </w:p>
    <w:p w14:paraId="655224EB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4. 부채비율</w:t>
      </w:r>
    </w:p>
    <w:p w14:paraId="1B5F40A3" w14:textId="77777777" w:rsidR="00332F5F" w:rsidRPr="00332F5F" w:rsidRDefault="00332F5F">
      <w:pPr>
        <w:numPr>
          <w:ilvl w:val="0"/>
          <w:numId w:val="144"/>
        </w:numPr>
      </w:pPr>
      <w:r w:rsidRPr="00332F5F">
        <w:t>50~150% 수준,</w:t>
      </w:r>
    </w:p>
    <w:p w14:paraId="303F6AF5" w14:textId="77777777" w:rsidR="00332F5F" w:rsidRPr="00332F5F" w:rsidRDefault="00332F5F">
      <w:pPr>
        <w:numPr>
          <w:ilvl w:val="0"/>
          <w:numId w:val="144"/>
        </w:numPr>
      </w:pPr>
      <w:r w:rsidRPr="00332F5F">
        <w:t xml:space="preserve">설비투자(CAPEX)가 많아 </w:t>
      </w:r>
      <w:r w:rsidRPr="00332F5F">
        <w:rPr>
          <w:b/>
          <w:bCs/>
        </w:rPr>
        <w:t>현금흐름표 꼭 확인해야 해</w:t>
      </w:r>
      <w:r w:rsidRPr="00332F5F">
        <w:br/>
        <w:t xml:space="preserve">→ 고정비 부담 큰 구조이니 </w:t>
      </w:r>
      <w:r w:rsidRPr="00332F5F">
        <w:rPr>
          <w:b/>
          <w:bCs/>
        </w:rPr>
        <w:t>가동률·제품 수요</w:t>
      </w:r>
      <w:r w:rsidRPr="00332F5F">
        <w:t>가 핵심이야</w:t>
      </w:r>
    </w:p>
    <w:p w14:paraId="0BF70642" w14:textId="77777777" w:rsidR="00332F5F" w:rsidRPr="00332F5F" w:rsidRDefault="00000000" w:rsidP="00332F5F">
      <w:r>
        <w:pict w14:anchorId="2583E011">
          <v:rect id="_x0000_i1173" style="width:0;height:1.5pt" o:hralign="center" o:hrstd="t" o:hr="t" fillcolor="#a0a0a0" stroked="f"/>
        </w:pict>
      </w:r>
    </w:p>
    <w:p w14:paraId="1EB7CFDF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5. 영업이익률</w:t>
      </w:r>
    </w:p>
    <w:p w14:paraId="0CAE52D7" w14:textId="77777777" w:rsidR="00332F5F" w:rsidRPr="00332F5F" w:rsidRDefault="00332F5F">
      <w:pPr>
        <w:numPr>
          <w:ilvl w:val="0"/>
          <w:numId w:val="145"/>
        </w:numPr>
      </w:pPr>
      <w:r w:rsidRPr="00332F5F">
        <w:t>일반 부품: 5~10%</w:t>
      </w:r>
    </w:p>
    <w:p w14:paraId="16ACB7C2" w14:textId="77777777" w:rsidR="00332F5F" w:rsidRPr="00332F5F" w:rsidRDefault="00332F5F">
      <w:pPr>
        <w:numPr>
          <w:ilvl w:val="0"/>
          <w:numId w:val="145"/>
        </w:numPr>
      </w:pPr>
      <w:r w:rsidRPr="00332F5F">
        <w:t>고부가 반도체 장비/전력기기: 15~30% 이상</w:t>
      </w:r>
    </w:p>
    <w:p w14:paraId="7B12430C" w14:textId="77777777" w:rsidR="00332F5F" w:rsidRPr="00332F5F" w:rsidRDefault="00332F5F">
      <w:pPr>
        <w:numPr>
          <w:ilvl w:val="0"/>
          <w:numId w:val="145"/>
        </w:numPr>
      </w:pPr>
      <w:r w:rsidRPr="00332F5F">
        <w:t>백색가전·소형 전자제품: 3~7% (경쟁 심한 시장)</w:t>
      </w:r>
    </w:p>
    <w:p w14:paraId="06A31EB2" w14:textId="77777777" w:rsidR="00332F5F" w:rsidRPr="00332F5F" w:rsidRDefault="00000000" w:rsidP="00332F5F">
      <w:r>
        <w:pict w14:anchorId="4F37AC3D">
          <v:rect id="_x0000_i1174" style="width:0;height:1.5pt" o:hralign="center" o:hrstd="t" o:hr="t" fillcolor="#a0a0a0" stroked="f"/>
        </w:pict>
      </w:r>
    </w:p>
    <w:p w14:paraId="3ADD458B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🔍</w:t>
      </w:r>
      <w:r w:rsidRPr="00332F5F">
        <w:rPr>
          <w:b/>
          <w:bCs/>
        </w:rPr>
        <w:t xml:space="preserve"> 전기·전자 업종 핵심 체크포인트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6056"/>
      </w:tblGrid>
      <w:tr w:rsidR="00332F5F" w:rsidRPr="00332F5F" w14:paraId="409538AE" w14:textId="77777777" w:rsidTr="00332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1A5C9" w14:textId="77777777" w:rsidR="00332F5F" w:rsidRPr="00332F5F" w:rsidRDefault="00332F5F" w:rsidP="00332F5F">
            <w:pPr>
              <w:rPr>
                <w:b/>
                <w:bCs/>
              </w:rPr>
            </w:pPr>
            <w:r w:rsidRPr="00332F5F">
              <w:rPr>
                <w:b/>
                <w:bCs/>
              </w:rPr>
              <w:lastRenderedPageBreak/>
              <w:t>항목</w:t>
            </w:r>
          </w:p>
        </w:tc>
        <w:tc>
          <w:tcPr>
            <w:tcW w:w="0" w:type="auto"/>
            <w:vAlign w:val="center"/>
            <w:hideMark/>
          </w:tcPr>
          <w:p w14:paraId="0101E405" w14:textId="77777777" w:rsidR="00332F5F" w:rsidRPr="00332F5F" w:rsidRDefault="00332F5F" w:rsidP="00332F5F">
            <w:pPr>
              <w:rPr>
                <w:b/>
                <w:bCs/>
              </w:rPr>
            </w:pPr>
            <w:r w:rsidRPr="00332F5F">
              <w:rPr>
                <w:b/>
                <w:bCs/>
              </w:rPr>
              <w:t>설명</w:t>
            </w:r>
          </w:p>
        </w:tc>
      </w:tr>
      <w:tr w:rsidR="00332F5F" w:rsidRPr="00332F5F" w14:paraId="7E31ECBC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5323" w14:textId="77777777" w:rsidR="00332F5F" w:rsidRPr="00332F5F" w:rsidRDefault="00332F5F" w:rsidP="00332F5F">
            <w:r w:rsidRPr="00332F5F">
              <w:rPr>
                <w:b/>
                <w:bCs/>
              </w:rPr>
              <w:t>고객사·수요처 다변화</w:t>
            </w:r>
          </w:p>
        </w:tc>
        <w:tc>
          <w:tcPr>
            <w:tcW w:w="0" w:type="auto"/>
            <w:vAlign w:val="center"/>
            <w:hideMark/>
          </w:tcPr>
          <w:p w14:paraId="68FE488B" w14:textId="77777777" w:rsidR="00332F5F" w:rsidRPr="00332F5F" w:rsidRDefault="00332F5F" w:rsidP="00332F5F">
            <w:r w:rsidRPr="00332F5F">
              <w:t xml:space="preserve">삼성·LG·애플 등 </w:t>
            </w:r>
            <w:r w:rsidRPr="00332F5F">
              <w:rPr>
                <w:b/>
                <w:bCs/>
              </w:rPr>
              <w:t>특정 고객 의존도 높으면 위험</w:t>
            </w:r>
          </w:p>
        </w:tc>
      </w:tr>
      <w:tr w:rsidR="00332F5F" w:rsidRPr="00332F5F" w14:paraId="47A027C7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3EC3F" w14:textId="77777777" w:rsidR="00332F5F" w:rsidRPr="00332F5F" w:rsidRDefault="00332F5F" w:rsidP="00332F5F">
            <w:r w:rsidRPr="00332F5F">
              <w:rPr>
                <w:b/>
                <w:bCs/>
              </w:rPr>
              <w:t>제품 사이클</w:t>
            </w:r>
          </w:p>
        </w:tc>
        <w:tc>
          <w:tcPr>
            <w:tcW w:w="0" w:type="auto"/>
            <w:vAlign w:val="center"/>
            <w:hideMark/>
          </w:tcPr>
          <w:p w14:paraId="1A9B01C8" w14:textId="77777777" w:rsidR="00332F5F" w:rsidRPr="00332F5F" w:rsidRDefault="00332F5F" w:rsidP="00332F5F">
            <w:r w:rsidRPr="00332F5F">
              <w:t>스마트폰, TV, 가전 등 수요 주기 분석 중요</w:t>
            </w:r>
          </w:p>
        </w:tc>
      </w:tr>
      <w:tr w:rsidR="00332F5F" w:rsidRPr="00332F5F" w14:paraId="27621C33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DA21" w14:textId="77777777" w:rsidR="00332F5F" w:rsidRPr="00332F5F" w:rsidRDefault="00332F5F" w:rsidP="00332F5F">
            <w:r w:rsidRPr="00332F5F">
              <w:rPr>
                <w:b/>
                <w:bCs/>
              </w:rPr>
              <w:t>환율 영향</w:t>
            </w:r>
          </w:p>
        </w:tc>
        <w:tc>
          <w:tcPr>
            <w:tcW w:w="0" w:type="auto"/>
            <w:vAlign w:val="center"/>
            <w:hideMark/>
          </w:tcPr>
          <w:p w14:paraId="6216FFD9" w14:textId="77777777" w:rsidR="00332F5F" w:rsidRPr="00332F5F" w:rsidRDefault="00332F5F" w:rsidP="00332F5F">
            <w:r w:rsidRPr="00332F5F">
              <w:t>수출 비중이 크기 때문에 환율에 수익성 좌우됨</w:t>
            </w:r>
          </w:p>
        </w:tc>
      </w:tr>
      <w:tr w:rsidR="00332F5F" w:rsidRPr="00332F5F" w14:paraId="2CB08BD1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875F" w14:textId="77777777" w:rsidR="00332F5F" w:rsidRPr="00332F5F" w:rsidRDefault="00332F5F" w:rsidP="00332F5F">
            <w:r w:rsidRPr="00332F5F">
              <w:rPr>
                <w:b/>
                <w:bCs/>
              </w:rPr>
              <w:t>CAPEX</w:t>
            </w:r>
          </w:p>
        </w:tc>
        <w:tc>
          <w:tcPr>
            <w:tcW w:w="0" w:type="auto"/>
            <w:vAlign w:val="center"/>
            <w:hideMark/>
          </w:tcPr>
          <w:p w14:paraId="35B64637" w14:textId="77777777" w:rsidR="00332F5F" w:rsidRPr="00332F5F" w:rsidRDefault="00332F5F" w:rsidP="00332F5F">
            <w:r w:rsidRPr="00332F5F">
              <w:t>설비 투자 과도하면 이익 줄어도 부채 증가</w:t>
            </w:r>
          </w:p>
        </w:tc>
      </w:tr>
      <w:tr w:rsidR="00332F5F" w:rsidRPr="00332F5F" w14:paraId="4A1AF8EC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909E" w14:textId="77777777" w:rsidR="00332F5F" w:rsidRPr="00332F5F" w:rsidRDefault="00332F5F" w:rsidP="00332F5F">
            <w:r w:rsidRPr="00332F5F">
              <w:rPr>
                <w:b/>
                <w:bCs/>
              </w:rPr>
              <w:t>원가 구조</w:t>
            </w:r>
          </w:p>
        </w:tc>
        <w:tc>
          <w:tcPr>
            <w:tcW w:w="0" w:type="auto"/>
            <w:vAlign w:val="center"/>
            <w:hideMark/>
          </w:tcPr>
          <w:p w14:paraId="26E8C003" w14:textId="77777777" w:rsidR="00332F5F" w:rsidRPr="00332F5F" w:rsidRDefault="00332F5F" w:rsidP="00332F5F">
            <w:r w:rsidRPr="00332F5F">
              <w:t>부품가격, 소재 가격 변동 시 마진에 바로 반영</w:t>
            </w:r>
          </w:p>
        </w:tc>
      </w:tr>
      <w:tr w:rsidR="00332F5F" w:rsidRPr="00332F5F" w14:paraId="4A60C61C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C5AAB" w14:textId="77777777" w:rsidR="00332F5F" w:rsidRPr="00332F5F" w:rsidRDefault="00332F5F" w:rsidP="00332F5F">
            <w:r w:rsidRPr="00332F5F">
              <w:rPr>
                <w:b/>
                <w:bCs/>
              </w:rPr>
              <w:t>기술 진입장벽</w:t>
            </w:r>
          </w:p>
        </w:tc>
        <w:tc>
          <w:tcPr>
            <w:tcW w:w="0" w:type="auto"/>
            <w:vAlign w:val="center"/>
            <w:hideMark/>
          </w:tcPr>
          <w:p w14:paraId="45BEF8EF" w14:textId="77777777" w:rsidR="00332F5F" w:rsidRPr="00332F5F" w:rsidRDefault="00332F5F" w:rsidP="00332F5F">
            <w:r w:rsidRPr="00332F5F">
              <w:t>클수록 고ROE 유지 가능 (예: 전력반도체, MLCC, 광학모듈)</w:t>
            </w:r>
          </w:p>
        </w:tc>
      </w:tr>
    </w:tbl>
    <w:p w14:paraId="7D9CFF7A" w14:textId="77777777" w:rsidR="00332F5F" w:rsidRPr="00332F5F" w:rsidRDefault="00000000" w:rsidP="00332F5F">
      <w:r>
        <w:pict w14:anchorId="25D7859D">
          <v:rect id="_x0000_i1175" style="width:0;height:1.5pt" o:hralign="center" o:hrstd="t" o:hr="t" fillcolor="#a0a0a0" stroked="f"/>
        </w:pict>
      </w:r>
    </w:p>
    <w:p w14:paraId="0B01ED53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✅</w:t>
      </w:r>
      <w:r w:rsidRPr="00332F5F">
        <w:rPr>
          <w:b/>
          <w:bCs/>
        </w:rPr>
        <w:t xml:space="preserve"> 좋은 전기·전자 기업의 특징</w:t>
      </w:r>
    </w:p>
    <w:p w14:paraId="63FA4252" w14:textId="77777777" w:rsidR="00332F5F" w:rsidRPr="00332F5F" w:rsidRDefault="00332F5F">
      <w:pPr>
        <w:numPr>
          <w:ilvl w:val="0"/>
          <w:numId w:val="146"/>
        </w:numPr>
      </w:pPr>
      <w:r w:rsidRPr="00332F5F">
        <w:rPr>
          <w:b/>
          <w:bCs/>
        </w:rPr>
        <w:t>자체 기술력으로 시장 점유율을 확대 중</w:t>
      </w:r>
    </w:p>
    <w:p w14:paraId="12CF3456" w14:textId="77777777" w:rsidR="00332F5F" w:rsidRPr="00332F5F" w:rsidRDefault="00332F5F">
      <w:pPr>
        <w:numPr>
          <w:ilvl w:val="0"/>
          <w:numId w:val="146"/>
        </w:numPr>
      </w:pPr>
      <w:r w:rsidRPr="00332F5F">
        <w:rPr>
          <w:b/>
          <w:bCs/>
        </w:rPr>
        <w:t>B2B 중심 + 반복 수요 있는 구조 (예: MLCC, 전장부품)</w:t>
      </w:r>
    </w:p>
    <w:p w14:paraId="321773FA" w14:textId="77777777" w:rsidR="00332F5F" w:rsidRPr="00332F5F" w:rsidRDefault="00332F5F">
      <w:pPr>
        <w:numPr>
          <w:ilvl w:val="0"/>
          <w:numId w:val="146"/>
        </w:numPr>
      </w:pPr>
      <w:r w:rsidRPr="00332F5F">
        <w:rPr>
          <w:b/>
          <w:bCs/>
        </w:rPr>
        <w:t>고객사 다변화 + 글로벌 매출 비중 높은 회사</w:t>
      </w:r>
    </w:p>
    <w:p w14:paraId="48C90228" w14:textId="77777777" w:rsidR="00332F5F" w:rsidRPr="00332F5F" w:rsidRDefault="00332F5F">
      <w:pPr>
        <w:numPr>
          <w:ilvl w:val="0"/>
          <w:numId w:val="146"/>
        </w:numPr>
      </w:pPr>
      <w:r w:rsidRPr="00332F5F">
        <w:rPr>
          <w:b/>
          <w:bCs/>
        </w:rPr>
        <w:t>고정비 낮추고, 영업레버리지 높은 시점 (매출 늘면 이익 확확 느는 구조)</w:t>
      </w:r>
    </w:p>
    <w:p w14:paraId="6264852E" w14:textId="77777777" w:rsidR="00332F5F" w:rsidRPr="00332F5F" w:rsidRDefault="00332F5F">
      <w:pPr>
        <w:numPr>
          <w:ilvl w:val="0"/>
          <w:numId w:val="146"/>
        </w:numPr>
      </w:pPr>
      <w:r w:rsidRPr="00332F5F">
        <w:rPr>
          <w:b/>
          <w:bCs/>
        </w:rPr>
        <w:t>디지털 전환·친환경 흐름에 올라탄 아이템 보유 (전장화, AI, ESS 등)</w:t>
      </w:r>
    </w:p>
    <w:p w14:paraId="180F5658" w14:textId="77777777" w:rsidR="00332F5F" w:rsidRDefault="00332F5F" w:rsidP="000F39AE"/>
    <w:p w14:paraId="6B0F69AA" w14:textId="6DEB9C7D" w:rsidR="00332F5F" w:rsidRDefault="00332F5F" w:rsidP="000F39AE">
      <w:r w:rsidRPr="00332F5F">
        <w:rPr>
          <w:b/>
          <w:bCs/>
        </w:rPr>
        <w:t>“전기·전자 산업은 머리(기술)와 몸체(생산)를 동시에 키워야 살아남는 고차원 게임이다.”</w:t>
      </w:r>
      <w:r w:rsidRPr="00332F5F">
        <w:br/>
        <w:t xml:space="preserve">기술력만 믿고 투자하지 말고, </w:t>
      </w:r>
      <w:r w:rsidRPr="00332F5F">
        <w:rPr>
          <w:b/>
          <w:bCs/>
        </w:rPr>
        <w:t>그 기술이 팔리고 반복 수익이 나는 구조인지</w:t>
      </w:r>
      <w:r w:rsidRPr="00332F5F">
        <w:t xml:space="preserve"> 꼭 봐야 해.</w:t>
      </w:r>
    </w:p>
    <w:p w14:paraId="1F77ADE3" w14:textId="77777777" w:rsidR="00332F5F" w:rsidRDefault="00332F5F" w:rsidP="000F39AE"/>
    <w:p w14:paraId="17C8E43A" w14:textId="6E265D43" w:rsidR="00F11FFF" w:rsidRDefault="001F282F" w:rsidP="000F39AE">
      <w:r>
        <w:rPr>
          <w:rFonts w:hint="eastAsia"/>
        </w:rPr>
        <w:t xml:space="preserve">/ </w:t>
      </w:r>
      <w:r w:rsidRPr="001F282F">
        <w:rPr>
          <w:rFonts w:hint="eastAsia"/>
          <w:b/>
          <w:bCs/>
        </w:rPr>
        <w:t>통신</w:t>
      </w:r>
    </w:p>
    <w:p w14:paraId="2E0CFF12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📡</w:t>
      </w:r>
      <w:r w:rsidRPr="00332F5F">
        <w:rPr>
          <w:b/>
          <w:bCs/>
        </w:rPr>
        <w:t xml:space="preserve"> 통신 산업 개요</w:t>
      </w:r>
    </w:p>
    <w:p w14:paraId="43A22CFB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주요 비즈니스 모델</w:t>
      </w:r>
    </w:p>
    <w:p w14:paraId="3FA4720D" w14:textId="77777777" w:rsidR="00332F5F" w:rsidRPr="00332F5F" w:rsidRDefault="00332F5F">
      <w:pPr>
        <w:numPr>
          <w:ilvl w:val="0"/>
          <w:numId w:val="147"/>
        </w:numPr>
      </w:pPr>
      <w:r w:rsidRPr="00332F5F">
        <w:rPr>
          <w:b/>
          <w:bCs/>
        </w:rPr>
        <w:t>모바일 통신 (MNO)</w:t>
      </w:r>
      <w:r w:rsidRPr="00332F5F">
        <w:t xml:space="preserve"> – 음성, 데이터, 5G</w:t>
      </w:r>
    </w:p>
    <w:p w14:paraId="22B82089" w14:textId="77777777" w:rsidR="00332F5F" w:rsidRPr="00332F5F" w:rsidRDefault="00332F5F">
      <w:pPr>
        <w:numPr>
          <w:ilvl w:val="0"/>
          <w:numId w:val="147"/>
        </w:numPr>
      </w:pPr>
      <w:r w:rsidRPr="00332F5F">
        <w:rPr>
          <w:b/>
          <w:bCs/>
        </w:rPr>
        <w:t>인터넷/IPTV</w:t>
      </w:r>
      <w:r w:rsidRPr="00332F5F">
        <w:t xml:space="preserve"> – 유선망, 셋톱박스, 가입자 서비스</w:t>
      </w:r>
    </w:p>
    <w:p w14:paraId="0CC4EA02" w14:textId="77777777" w:rsidR="00332F5F" w:rsidRPr="00332F5F" w:rsidRDefault="00332F5F">
      <w:pPr>
        <w:numPr>
          <w:ilvl w:val="0"/>
          <w:numId w:val="147"/>
        </w:numPr>
      </w:pPr>
      <w:r w:rsidRPr="00332F5F">
        <w:rPr>
          <w:b/>
          <w:bCs/>
        </w:rPr>
        <w:t>B2B 솔루션/IDC</w:t>
      </w:r>
      <w:r w:rsidRPr="00332F5F">
        <w:t xml:space="preserve"> – 클라우드, 데이터센터, 보안 서비스</w:t>
      </w:r>
    </w:p>
    <w:p w14:paraId="79521814" w14:textId="77777777" w:rsidR="00332F5F" w:rsidRPr="00332F5F" w:rsidRDefault="00332F5F">
      <w:pPr>
        <w:numPr>
          <w:ilvl w:val="0"/>
          <w:numId w:val="147"/>
        </w:numPr>
      </w:pPr>
      <w:r w:rsidRPr="00332F5F">
        <w:rPr>
          <w:b/>
          <w:bCs/>
        </w:rPr>
        <w:t>콘텐츠/미디어</w:t>
      </w:r>
      <w:r w:rsidRPr="00332F5F">
        <w:t xml:space="preserve"> – 웨이브, U+모바일tv 등 OTT 연계</w:t>
      </w:r>
    </w:p>
    <w:p w14:paraId="5D72B0CC" w14:textId="77777777" w:rsidR="00332F5F" w:rsidRPr="00332F5F" w:rsidRDefault="00332F5F">
      <w:pPr>
        <w:numPr>
          <w:ilvl w:val="0"/>
          <w:numId w:val="147"/>
        </w:numPr>
      </w:pPr>
      <w:r w:rsidRPr="00332F5F">
        <w:rPr>
          <w:b/>
          <w:bCs/>
        </w:rPr>
        <w:lastRenderedPageBreak/>
        <w:t>신사업</w:t>
      </w:r>
      <w:r w:rsidRPr="00332F5F">
        <w:t xml:space="preserve"> – AI, 로봇, 헬스케어, 모빌리티, 구독 플랫폼</w:t>
      </w:r>
    </w:p>
    <w:p w14:paraId="13F573EE" w14:textId="77777777" w:rsidR="00332F5F" w:rsidRPr="00332F5F" w:rsidRDefault="00332F5F" w:rsidP="00332F5F"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정부 인허가 기반 독점/과점 구조</w:t>
      </w:r>
      <w:r w:rsidRPr="00332F5F">
        <w:br/>
      </w:r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고정 수익 + 낮은 변동성</w:t>
      </w:r>
      <w:r w:rsidRPr="00332F5F">
        <w:br/>
      </w:r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초기 CAPEX는 크지만, 이후 고정비 구조</w:t>
      </w:r>
      <w:r w:rsidRPr="00332F5F">
        <w:br/>
      </w:r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국내외 기준 ‘고배당 방어주’ 대표 업종</w:t>
      </w:r>
    </w:p>
    <w:p w14:paraId="4A6D2191" w14:textId="77777777" w:rsidR="00332F5F" w:rsidRPr="00332F5F" w:rsidRDefault="00000000" w:rsidP="00332F5F">
      <w:r>
        <w:pict w14:anchorId="6E0DB500">
          <v:rect id="_x0000_i1176" style="width:0;height:1.5pt" o:hralign="center" o:hrstd="t" o:hr="t" fillcolor="#a0a0a0" stroked="f"/>
        </w:pict>
      </w:r>
    </w:p>
    <w:p w14:paraId="57AD82AE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📊</w:t>
      </w:r>
      <w:r w:rsidRPr="00332F5F">
        <w:rPr>
          <w:b/>
          <w:bCs/>
        </w:rPr>
        <w:t xml:space="preserve"> 주요 재무 지표 분석</w:t>
      </w:r>
    </w:p>
    <w:p w14:paraId="367B203B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1. PER (주가수익비율)</w:t>
      </w:r>
    </w:p>
    <w:p w14:paraId="2C905B2A" w14:textId="77777777" w:rsidR="00332F5F" w:rsidRPr="00332F5F" w:rsidRDefault="00332F5F">
      <w:pPr>
        <w:numPr>
          <w:ilvl w:val="0"/>
          <w:numId w:val="148"/>
        </w:numPr>
      </w:pPr>
      <w:r w:rsidRPr="00332F5F">
        <w:rPr>
          <w:b/>
          <w:bCs/>
        </w:rPr>
        <w:t>산업 평균</w:t>
      </w:r>
      <w:r w:rsidRPr="00332F5F">
        <w:t xml:space="preserve">: </w:t>
      </w:r>
      <w:r w:rsidRPr="00332F5F">
        <w:rPr>
          <w:b/>
          <w:bCs/>
        </w:rPr>
        <w:t>6~12배</w:t>
      </w:r>
    </w:p>
    <w:p w14:paraId="39062B08" w14:textId="77777777" w:rsidR="00332F5F" w:rsidRPr="00332F5F" w:rsidRDefault="00332F5F">
      <w:pPr>
        <w:numPr>
          <w:ilvl w:val="0"/>
          <w:numId w:val="148"/>
        </w:numPr>
      </w:pPr>
      <w:r w:rsidRPr="00332F5F">
        <w:t>낮은 PER인데 이유는?</w:t>
      </w:r>
    </w:p>
    <w:p w14:paraId="3CADA467" w14:textId="77777777" w:rsidR="00332F5F" w:rsidRPr="00332F5F" w:rsidRDefault="00332F5F">
      <w:pPr>
        <w:numPr>
          <w:ilvl w:val="1"/>
          <w:numId w:val="148"/>
        </w:numPr>
      </w:pPr>
      <w:r w:rsidRPr="00332F5F">
        <w:rPr>
          <w:b/>
          <w:bCs/>
        </w:rPr>
        <w:t>성장성은 낮고, 안정성은 높음</w:t>
      </w:r>
      <w:r w:rsidRPr="00332F5F">
        <w:t xml:space="preserve"> → 가치주 평가</w:t>
      </w:r>
    </w:p>
    <w:p w14:paraId="6C88DCBB" w14:textId="77777777" w:rsidR="00332F5F" w:rsidRPr="00332F5F" w:rsidRDefault="00332F5F">
      <w:pPr>
        <w:numPr>
          <w:ilvl w:val="1"/>
          <w:numId w:val="148"/>
        </w:numPr>
      </w:pPr>
      <w:r w:rsidRPr="00332F5F">
        <w:rPr>
          <w:b/>
          <w:bCs/>
        </w:rPr>
        <w:t>5G·AI 신사업 기대감이 붙으면 PER은 높아짐</w:t>
      </w:r>
    </w:p>
    <w:p w14:paraId="5988DF8D" w14:textId="77777777" w:rsidR="00332F5F" w:rsidRPr="00332F5F" w:rsidRDefault="00000000" w:rsidP="00332F5F">
      <w:r>
        <w:pict w14:anchorId="1EE5AB7A">
          <v:rect id="_x0000_i1177" style="width:0;height:1.5pt" o:hralign="center" o:hrstd="t" o:hr="t" fillcolor="#a0a0a0" stroked="f"/>
        </w:pict>
      </w:r>
    </w:p>
    <w:p w14:paraId="72F51A88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2. ROE (자기자본이익률)</w:t>
      </w:r>
    </w:p>
    <w:p w14:paraId="4007CC57" w14:textId="77777777" w:rsidR="00332F5F" w:rsidRPr="00332F5F" w:rsidRDefault="00332F5F">
      <w:pPr>
        <w:numPr>
          <w:ilvl w:val="0"/>
          <w:numId w:val="149"/>
        </w:numPr>
      </w:pPr>
      <w:r w:rsidRPr="00332F5F">
        <w:rPr>
          <w:b/>
          <w:bCs/>
        </w:rPr>
        <w:t>8~12%</w:t>
      </w:r>
      <w:r w:rsidRPr="00332F5F">
        <w:t>, 잘하는 회사는 15% 이상도 가능</w:t>
      </w:r>
    </w:p>
    <w:p w14:paraId="0637060B" w14:textId="77777777" w:rsidR="00332F5F" w:rsidRPr="00332F5F" w:rsidRDefault="00332F5F">
      <w:pPr>
        <w:numPr>
          <w:ilvl w:val="0"/>
          <w:numId w:val="149"/>
        </w:numPr>
      </w:pPr>
      <w:r w:rsidRPr="00332F5F">
        <w:rPr>
          <w:b/>
          <w:bCs/>
        </w:rPr>
        <w:t>고정 수익 기반 ROE는 낮아도 안정성에서 점수 높음</w:t>
      </w:r>
    </w:p>
    <w:p w14:paraId="07EF7EB5" w14:textId="77777777" w:rsidR="00332F5F" w:rsidRPr="00332F5F" w:rsidRDefault="00000000" w:rsidP="00332F5F">
      <w:r>
        <w:pict w14:anchorId="6BF01F24">
          <v:rect id="_x0000_i1178" style="width:0;height:1.5pt" o:hralign="center" o:hrstd="t" o:hr="t" fillcolor="#a0a0a0" stroked="f"/>
        </w:pict>
      </w:r>
    </w:p>
    <w:p w14:paraId="09DCADC3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3. PBR (주가순자산비율)</w:t>
      </w:r>
    </w:p>
    <w:p w14:paraId="7202DAAB" w14:textId="77777777" w:rsidR="00332F5F" w:rsidRPr="00332F5F" w:rsidRDefault="00332F5F">
      <w:pPr>
        <w:numPr>
          <w:ilvl w:val="0"/>
          <w:numId w:val="150"/>
        </w:numPr>
      </w:pPr>
      <w:r w:rsidRPr="00332F5F">
        <w:rPr>
          <w:b/>
          <w:bCs/>
        </w:rPr>
        <w:t>0.5~1.5배</w:t>
      </w:r>
      <w:r w:rsidRPr="00332F5F">
        <w:t xml:space="preserve">, 자산가치보다 </w:t>
      </w:r>
      <w:r w:rsidRPr="00332F5F">
        <w:rPr>
          <w:b/>
          <w:bCs/>
        </w:rPr>
        <w:t>현금창출력</w:t>
      </w:r>
      <w:r w:rsidRPr="00332F5F">
        <w:t xml:space="preserve"> 중심으로 평가</w:t>
      </w:r>
    </w:p>
    <w:p w14:paraId="728BC13D" w14:textId="77777777" w:rsidR="00332F5F" w:rsidRPr="00332F5F" w:rsidRDefault="00332F5F">
      <w:pPr>
        <w:numPr>
          <w:ilvl w:val="0"/>
          <w:numId w:val="150"/>
        </w:numPr>
      </w:pPr>
      <w:r w:rsidRPr="00332F5F">
        <w:rPr>
          <w:b/>
          <w:bCs/>
        </w:rPr>
        <w:t>PBR 낮고 배당 높은 구조</w:t>
      </w:r>
      <w:r w:rsidRPr="00332F5F">
        <w:t xml:space="preserve"> → 장기 투자자에게 인기</w:t>
      </w:r>
    </w:p>
    <w:p w14:paraId="76812962" w14:textId="77777777" w:rsidR="00332F5F" w:rsidRPr="00332F5F" w:rsidRDefault="00000000" w:rsidP="00332F5F">
      <w:r>
        <w:pict w14:anchorId="75E78E47">
          <v:rect id="_x0000_i1179" style="width:0;height:1.5pt" o:hralign="center" o:hrstd="t" o:hr="t" fillcolor="#a0a0a0" stroked="f"/>
        </w:pict>
      </w:r>
    </w:p>
    <w:p w14:paraId="541D87EA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4. 부채비율</w:t>
      </w:r>
    </w:p>
    <w:p w14:paraId="0BF40AD5" w14:textId="77777777" w:rsidR="00332F5F" w:rsidRPr="00332F5F" w:rsidRDefault="00332F5F">
      <w:pPr>
        <w:numPr>
          <w:ilvl w:val="0"/>
          <w:numId w:val="151"/>
        </w:numPr>
      </w:pPr>
      <w:r w:rsidRPr="00332F5F">
        <w:rPr>
          <w:b/>
          <w:bCs/>
        </w:rPr>
        <w:t>100~200% 수준</w:t>
      </w:r>
      <w:r w:rsidRPr="00332F5F">
        <w:t>,</w:t>
      </w:r>
    </w:p>
    <w:p w14:paraId="2C50334B" w14:textId="77777777" w:rsidR="00332F5F" w:rsidRPr="00332F5F" w:rsidRDefault="00332F5F">
      <w:pPr>
        <w:numPr>
          <w:ilvl w:val="0"/>
          <w:numId w:val="151"/>
        </w:numPr>
      </w:pPr>
      <w:r w:rsidRPr="00332F5F">
        <w:t>설비투자(CAPEX)가 크기 때문에 초기 부채 부담 있음</w:t>
      </w:r>
      <w:r w:rsidRPr="00332F5F">
        <w:br/>
        <w:t xml:space="preserve">→ 대신 </w:t>
      </w:r>
      <w:r w:rsidRPr="00332F5F">
        <w:rPr>
          <w:b/>
          <w:bCs/>
        </w:rPr>
        <w:t>현금흐름이 매우 좋고, 이자보상배율이 높으면 OK</w:t>
      </w:r>
    </w:p>
    <w:p w14:paraId="1BCC9AA4" w14:textId="77777777" w:rsidR="00332F5F" w:rsidRPr="00332F5F" w:rsidRDefault="00000000" w:rsidP="00332F5F">
      <w:r>
        <w:pict w14:anchorId="4F4A30B4">
          <v:rect id="_x0000_i1180" style="width:0;height:1.5pt" o:hralign="center" o:hrstd="t" o:hr="t" fillcolor="#a0a0a0" stroked="f"/>
        </w:pict>
      </w:r>
    </w:p>
    <w:p w14:paraId="1355499E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lastRenderedPageBreak/>
        <w:t>5. 영업이익률</w:t>
      </w:r>
    </w:p>
    <w:p w14:paraId="49F5E32D" w14:textId="77777777" w:rsidR="00332F5F" w:rsidRPr="00332F5F" w:rsidRDefault="00332F5F">
      <w:pPr>
        <w:numPr>
          <w:ilvl w:val="0"/>
          <w:numId w:val="152"/>
        </w:numPr>
      </w:pPr>
      <w:r w:rsidRPr="00332F5F">
        <w:rPr>
          <w:b/>
          <w:bCs/>
        </w:rPr>
        <w:t>산업 평균</w:t>
      </w:r>
      <w:r w:rsidRPr="00332F5F">
        <w:t>: 10~20%</w:t>
      </w:r>
    </w:p>
    <w:p w14:paraId="791918B3" w14:textId="77777777" w:rsidR="00332F5F" w:rsidRPr="00332F5F" w:rsidRDefault="00332F5F">
      <w:pPr>
        <w:numPr>
          <w:ilvl w:val="0"/>
          <w:numId w:val="152"/>
        </w:numPr>
      </w:pPr>
      <w:r w:rsidRPr="00332F5F">
        <w:t xml:space="preserve">특히 </w:t>
      </w:r>
      <w:r w:rsidRPr="00332F5F">
        <w:rPr>
          <w:b/>
          <w:bCs/>
        </w:rPr>
        <w:t>가입자 수익(ARPU) + 가입자 유지율</w:t>
      </w:r>
      <w:r w:rsidRPr="00332F5F">
        <w:t>이 수익성을 결정</w:t>
      </w:r>
      <w:r w:rsidRPr="00332F5F">
        <w:br/>
        <w:t xml:space="preserve">→ </w:t>
      </w:r>
      <w:r w:rsidRPr="00332F5F">
        <w:rPr>
          <w:b/>
          <w:bCs/>
        </w:rPr>
        <w:t>B2B/IDC 확장 시 고마진 구조로 진입 가능</w:t>
      </w:r>
    </w:p>
    <w:p w14:paraId="52D585AF" w14:textId="77777777" w:rsidR="00332F5F" w:rsidRPr="00332F5F" w:rsidRDefault="00000000" w:rsidP="00332F5F">
      <w:r>
        <w:pict w14:anchorId="6C3B4D6B">
          <v:rect id="_x0000_i1181" style="width:0;height:1.5pt" o:hralign="center" o:hrstd="t" o:hr="t" fillcolor="#a0a0a0" stroked="f"/>
        </w:pict>
      </w:r>
    </w:p>
    <w:p w14:paraId="647671C0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🔍</w:t>
      </w:r>
      <w:r w:rsidRPr="00332F5F">
        <w:rPr>
          <w:b/>
          <w:bCs/>
        </w:rPr>
        <w:t xml:space="preserve"> 통신업 투자 핵심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5294"/>
      </w:tblGrid>
      <w:tr w:rsidR="00332F5F" w:rsidRPr="00332F5F" w14:paraId="515DC5C3" w14:textId="77777777" w:rsidTr="00332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6B129" w14:textId="77777777" w:rsidR="00332F5F" w:rsidRPr="00332F5F" w:rsidRDefault="00332F5F" w:rsidP="00332F5F">
            <w:pPr>
              <w:rPr>
                <w:b/>
                <w:bCs/>
              </w:rPr>
            </w:pPr>
            <w:r w:rsidRPr="00332F5F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8F746A3" w14:textId="77777777" w:rsidR="00332F5F" w:rsidRPr="00332F5F" w:rsidRDefault="00332F5F" w:rsidP="00332F5F">
            <w:pPr>
              <w:rPr>
                <w:b/>
                <w:bCs/>
              </w:rPr>
            </w:pPr>
            <w:r w:rsidRPr="00332F5F">
              <w:rPr>
                <w:b/>
                <w:bCs/>
              </w:rPr>
              <w:t>왜 중요할까?</w:t>
            </w:r>
          </w:p>
        </w:tc>
      </w:tr>
      <w:tr w:rsidR="00332F5F" w:rsidRPr="00332F5F" w14:paraId="64789217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AEEC" w14:textId="77777777" w:rsidR="00332F5F" w:rsidRPr="00332F5F" w:rsidRDefault="00332F5F" w:rsidP="00332F5F">
            <w:r w:rsidRPr="00332F5F">
              <w:rPr>
                <w:b/>
                <w:bCs/>
              </w:rPr>
              <w:t>ARPU (가입자당 평균매출)</w:t>
            </w:r>
          </w:p>
        </w:tc>
        <w:tc>
          <w:tcPr>
            <w:tcW w:w="0" w:type="auto"/>
            <w:vAlign w:val="center"/>
            <w:hideMark/>
          </w:tcPr>
          <w:p w14:paraId="51DB487C" w14:textId="77777777" w:rsidR="00332F5F" w:rsidRPr="00332F5F" w:rsidRDefault="00332F5F" w:rsidP="00332F5F">
            <w:r w:rsidRPr="00332F5F">
              <w:t>데이터 사용 증가 vs 요금 규제로 실적 변화 체크</w:t>
            </w:r>
          </w:p>
        </w:tc>
      </w:tr>
      <w:tr w:rsidR="00332F5F" w:rsidRPr="00332F5F" w14:paraId="306E790F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95C6B" w14:textId="77777777" w:rsidR="00332F5F" w:rsidRPr="00332F5F" w:rsidRDefault="00332F5F" w:rsidP="00332F5F">
            <w:r w:rsidRPr="00332F5F">
              <w:rPr>
                <w:b/>
                <w:bCs/>
              </w:rPr>
              <w:t>가입자 순증/해지율</w:t>
            </w:r>
          </w:p>
        </w:tc>
        <w:tc>
          <w:tcPr>
            <w:tcW w:w="0" w:type="auto"/>
            <w:vAlign w:val="center"/>
            <w:hideMark/>
          </w:tcPr>
          <w:p w14:paraId="30AB231A" w14:textId="77777777" w:rsidR="00332F5F" w:rsidRPr="00332F5F" w:rsidRDefault="00332F5F" w:rsidP="00332F5F">
            <w:r w:rsidRPr="00332F5F">
              <w:t>시장 점유율, 경쟁강도 파악 가능</w:t>
            </w:r>
          </w:p>
        </w:tc>
      </w:tr>
      <w:tr w:rsidR="00332F5F" w:rsidRPr="00332F5F" w14:paraId="1829A8BF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06E9" w14:textId="77777777" w:rsidR="00332F5F" w:rsidRPr="00332F5F" w:rsidRDefault="00332F5F" w:rsidP="00332F5F">
            <w:r w:rsidRPr="00332F5F">
              <w:rPr>
                <w:b/>
                <w:bCs/>
              </w:rPr>
              <w:t>CAPEX 규모</w:t>
            </w:r>
          </w:p>
        </w:tc>
        <w:tc>
          <w:tcPr>
            <w:tcW w:w="0" w:type="auto"/>
            <w:vAlign w:val="center"/>
            <w:hideMark/>
          </w:tcPr>
          <w:p w14:paraId="0940DB4C" w14:textId="77777777" w:rsidR="00332F5F" w:rsidRPr="00332F5F" w:rsidRDefault="00332F5F" w:rsidP="00332F5F">
            <w:r w:rsidRPr="00332F5F">
              <w:t>5G/IDC 투자 지속 여부 → 현금흐름 압박 주의</w:t>
            </w:r>
          </w:p>
        </w:tc>
      </w:tr>
      <w:tr w:rsidR="00332F5F" w:rsidRPr="00332F5F" w14:paraId="79F5C93A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B7713" w14:textId="77777777" w:rsidR="00332F5F" w:rsidRPr="00332F5F" w:rsidRDefault="00332F5F" w:rsidP="00332F5F">
            <w:r w:rsidRPr="00332F5F">
              <w:rPr>
                <w:b/>
                <w:bCs/>
              </w:rPr>
              <w:t>B2B/IDC 매출 비중</w:t>
            </w:r>
          </w:p>
        </w:tc>
        <w:tc>
          <w:tcPr>
            <w:tcW w:w="0" w:type="auto"/>
            <w:vAlign w:val="center"/>
            <w:hideMark/>
          </w:tcPr>
          <w:p w14:paraId="3153E144" w14:textId="77777777" w:rsidR="00332F5F" w:rsidRPr="00332F5F" w:rsidRDefault="00332F5F" w:rsidP="00332F5F">
            <w:r w:rsidRPr="00332F5F">
              <w:t>수익 다변화 구조 확장 중인지 확인</w:t>
            </w:r>
          </w:p>
        </w:tc>
      </w:tr>
      <w:tr w:rsidR="00332F5F" w:rsidRPr="00332F5F" w14:paraId="41A915AF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9E42" w14:textId="77777777" w:rsidR="00332F5F" w:rsidRPr="00332F5F" w:rsidRDefault="00332F5F" w:rsidP="00332F5F">
            <w:r w:rsidRPr="00332F5F">
              <w:rPr>
                <w:b/>
                <w:bCs/>
              </w:rPr>
              <w:t>정부 규제/요금 정책</w:t>
            </w:r>
          </w:p>
        </w:tc>
        <w:tc>
          <w:tcPr>
            <w:tcW w:w="0" w:type="auto"/>
            <w:vAlign w:val="center"/>
            <w:hideMark/>
          </w:tcPr>
          <w:p w14:paraId="550526A9" w14:textId="77777777" w:rsidR="00332F5F" w:rsidRPr="00332F5F" w:rsidRDefault="00332F5F" w:rsidP="00332F5F">
            <w:r w:rsidRPr="00332F5F">
              <w:t>요금 인하, 단통법 개편 등 수익성에 직격탄 가능성</w:t>
            </w:r>
          </w:p>
        </w:tc>
      </w:tr>
      <w:tr w:rsidR="00332F5F" w:rsidRPr="00332F5F" w14:paraId="116F9B5A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B0D2" w14:textId="77777777" w:rsidR="00332F5F" w:rsidRPr="00332F5F" w:rsidRDefault="00332F5F" w:rsidP="00332F5F">
            <w:r w:rsidRPr="00332F5F">
              <w:rPr>
                <w:b/>
                <w:bCs/>
              </w:rPr>
              <w:t>배당정책/자사주 소각</w:t>
            </w:r>
          </w:p>
        </w:tc>
        <w:tc>
          <w:tcPr>
            <w:tcW w:w="0" w:type="auto"/>
            <w:vAlign w:val="center"/>
            <w:hideMark/>
          </w:tcPr>
          <w:p w14:paraId="51D91E63" w14:textId="77777777" w:rsidR="00332F5F" w:rsidRPr="00332F5F" w:rsidRDefault="00332F5F" w:rsidP="00332F5F">
            <w:r w:rsidRPr="00332F5F">
              <w:t>방어주 성격 강화 포인트</w:t>
            </w:r>
          </w:p>
        </w:tc>
      </w:tr>
    </w:tbl>
    <w:p w14:paraId="01A787F1" w14:textId="77777777" w:rsidR="00332F5F" w:rsidRPr="00332F5F" w:rsidRDefault="00000000" w:rsidP="00332F5F">
      <w:r>
        <w:pict w14:anchorId="3A15EE85">
          <v:rect id="_x0000_i1182" style="width:0;height:1.5pt" o:hralign="center" o:hrstd="t" o:hr="t" fillcolor="#a0a0a0" stroked="f"/>
        </w:pict>
      </w:r>
    </w:p>
    <w:p w14:paraId="1316DD87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✅</w:t>
      </w:r>
      <w:r w:rsidRPr="00332F5F">
        <w:rPr>
          <w:b/>
          <w:bCs/>
        </w:rPr>
        <w:t xml:space="preserve"> 좋은 통신주의 특징</w:t>
      </w:r>
    </w:p>
    <w:p w14:paraId="6F3D47A0" w14:textId="77777777" w:rsidR="00332F5F" w:rsidRPr="00332F5F" w:rsidRDefault="00332F5F">
      <w:pPr>
        <w:numPr>
          <w:ilvl w:val="0"/>
          <w:numId w:val="153"/>
        </w:numPr>
      </w:pPr>
      <w:r w:rsidRPr="00332F5F">
        <w:rPr>
          <w:b/>
          <w:bCs/>
        </w:rPr>
        <w:t>통신 + 콘텐츠 + 데이터센터 3박자 갖춘 사업 구조</w:t>
      </w:r>
    </w:p>
    <w:p w14:paraId="1CF1CAB0" w14:textId="77777777" w:rsidR="00332F5F" w:rsidRPr="00332F5F" w:rsidRDefault="00332F5F">
      <w:pPr>
        <w:numPr>
          <w:ilvl w:val="0"/>
          <w:numId w:val="153"/>
        </w:numPr>
      </w:pPr>
      <w:r w:rsidRPr="00332F5F">
        <w:rPr>
          <w:b/>
          <w:bCs/>
        </w:rPr>
        <w:t>현금흐름이 안정 + 배당 지속 + CAPEX 축소 단계 진입</w:t>
      </w:r>
    </w:p>
    <w:p w14:paraId="02F9800F" w14:textId="77777777" w:rsidR="00332F5F" w:rsidRPr="00332F5F" w:rsidRDefault="00332F5F">
      <w:pPr>
        <w:numPr>
          <w:ilvl w:val="0"/>
          <w:numId w:val="153"/>
        </w:numPr>
      </w:pPr>
      <w:r w:rsidRPr="00332F5F">
        <w:rPr>
          <w:b/>
          <w:bCs/>
        </w:rPr>
        <w:t>ARPU 증가 or 유료 서비스 가입자 수 증가 추세</w:t>
      </w:r>
    </w:p>
    <w:p w14:paraId="38B262D1" w14:textId="77777777" w:rsidR="00332F5F" w:rsidRPr="00332F5F" w:rsidRDefault="00332F5F">
      <w:pPr>
        <w:numPr>
          <w:ilvl w:val="0"/>
          <w:numId w:val="153"/>
        </w:numPr>
      </w:pPr>
      <w:r w:rsidRPr="00332F5F">
        <w:rPr>
          <w:b/>
          <w:bCs/>
        </w:rPr>
        <w:t>비통신(B2B, IDC, 구독 등) 비중 상승</w:t>
      </w:r>
    </w:p>
    <w:p w14:paraId="2E85BB94" w14:textId="77777777" w:rsidR="00332F5F" w:rsidRPr="00332F5F" w:rsidRDefault="00332F5F">
      <w:pPr>
        <w:numPr>
          <w:ilvl w:val="0"/>
          <w:numId w:val="153"/>
        </w:numPr>
      </w:pPr>
      <w:r w:rsidRPr="00332F5F">
        <w:rPr>
          <w:b/>
          <w:bCs/>
        </w:rPr>
        <w:t>자사주 매입·소각 or 배당성향 40% 이상 유지</w:t>
      </w:r>
    </w:p>
    <w:p w14:paraId="5B79EA77" w14:textId="77777777" w:rsidR="00332F5F" w:rsidRPr="00332F5F" w:rsidRDefault="00000000" w:rsidP="00332F5F">
      <w:r>
        <w:pict w14:anchorId="766C267A">
          <v:rect id="_x0000_i1183" style="width:0;height:1.5pt" o:hralign="center" o:hrstd="t" o:hr="t" fillcolor="#a0a0a0" stroked="f"/>
        </w:pict>
      </w:r>
    </w:p>
    <w:p w14:paraId="0D7BF9CB" w14:textId="273480E1" w:rsidR="00332F5F" w:rsidRDefault="00332F5F" w:rsidP="000F39AE">
      <w:r w:rsidRPr="00332F5F">
        <w:rPr>
          <w:b/>
          <w:bCs/>
        </w:rPr>
        <w:t>“통신사는 현금흐름은 묵직하게, 성장성은 조심스럽게 접근해야 하는 산업이다.”</w:t>
      </w:r>
      <w:r w:rsidRPr="00332F5F">
        <w:br/>
        <w:t xml:space="preserve">단순한 요금 장사에서 </w:t>
      </w:r>
      <w:r w:rsidRPr="00332F5F">
        <w:rPr>
          <w:b/>
          <w:bCs/>
        </w:rPr>
        <w:t>데이터 + 플랫폼 사업자</w:t>
      </w:r>
      <w:r w:rsidRPr="00332F5F">
        <w:t>로 변신하는 중이란 걸 기억하자.</w:t>
      </w:r>
    </w:p>
    <w:p w14:paraId="28E7CB8E" w14:textId="77777777" w:rsidR="001F282F" w:rsidRDefault="001F282F" w:rsidP="000F39AE"/>
    <w:p w14:paraId="376F7380" w14:textId="77777777" w:rsidR="001F282F" w:rsidRDefault="001F282F" w:rsidP="000F39AE"/>
    <w:p w14:paraId="22DAEFA0" w14:textId="208E1E39" w:rsidR="00332F5F" w:rsidRDefault="001F282F" w:rsidP="000F39AE">
      <w:r>
        <w:rPr>
          <w:rFonts w:hint="eastAsia"/>
        </w:rPr>
        <w:lastRenderedPageBreak/>
        <w:t xml:space="preserve">/ </w:t>
      </w:r>
      <w:r w:rsidRPr="001F282F">
        <w:rPr>
          <w:rFonts w:hint="eastAsia"/>
          <w:b/>
          <w:bCs/>
        </w:rPr>
        <w:t>화학</w:t>
      </w:r>
    </w:p>
    <w:p w14:paraId="09E7731E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🧪</w:t>
      </w:r>
      <w:r w:rsidRPr="00332F5F">
        <w:rPr>
          <w:b/>
          <w:bCs/>
        </w:rPr>
        <w:t xml:space="preserve"> 화학 산업 개요</w:t>
      </w:r>
    </w:p>
    <w:p w14:paraId="0F38085D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산업 구분</w:t>
      </w:r>
    </w:p>
    <w:p w14:paraId="73A58FAE" w14:textId="77777777" w:rsidR="00332F5F" w:rsidRPr="00332F5F" w:rsidRDefault="00332F5F">
      <w:pPr>
        <w:numPr>
          <w:ilvl w:val="0"/>
          <w:numId w:val="154"/>
        </w:numPr>
      </w:pPr>
      <w:r w:rsidRPr="00332F5F">
        <w:rPr>
          <w:b/>
          <w:bCs/>
        </w:rPr>
        <w:t>기초화학 (석유화학)</w:t>
      </w:r>
      <w:r w:rsidRPr="00332F5F">
        <w:t>: 에틸렌, 프로필렌, 폴리에틸렌 등 플라스틱 원료</w:t>
      </w:r>
    </w:p>
    <w:p w14:paraId="3185F362" w14:textId="77777777" w:rsidR="00332F5F" w:rsidRPr="00332F5F" w:rsidRDefault="00332F5F">
      <w:pPr>
        <w:numPr>
          <w:ilvl w:val="0"/>
          <w:numId w:val="154"/>
        </w:numPr>
      </w:pPr>
      <w:r w:rsidRPr="00332F5F">
        <w:rPr>
          <w:b/>
          <w:bCs/>
        </w:rPr>
        <w:t>정밀화학</w:t>
      </w:r>
      <w:r w:rsidRPr="00332F5F">
        <w:t>: 첨가제, 안료, 향료, 계면활성제 등 고부가 소재</w:t>
      </w:r>
    </w:p>
    <w:p w14:paraId="7AD6C31A" w14:textId="77777777" w:rsidR="00332F5F" w:rsidRPr="00332F5F" w:rsidRDefault="00332F5F">
      <w:pPr>
        <w:numPr>
          <w:ilvl w:val="0"/>
          <w:numId w:val="154"/>
        </w:numPr>
      </w:pPr>
      <w:r w:rsidRPr="00332F5F">
        <w:rPr>
          <w:b/>
          <w:bCs/>
        </w:rPr>
        <w:t>특수화학</w:t>
      </w:r>
      <w:r w:rsidRPr="00332F5F">
        <w:t>: 반도체·디스플레이·2차전지용 전해질, 바인더 등</w:t>
      </w:r>
    </w:p>
    <w:p w14:paraId="1C07A7BF" w14:textId="77777777" w:rsidR="00332F5F" w:rsidRPr="00332F5F" w:rsidRDefault="00332F5F">
      <w:pPr>
        <w:numPr>
          <w:ilvl w:val="0"/>
          <w:numId w:val="154"/>
        </w:numPr>
      </w:pPr>
      <w:r w:rsidRPr="00332F5F">
        <w:rPr>
          <w:b/>
          <w:bCs/>
        </w:rPr>
        <w:t>비료/농약</w:t>
      </w:r>
      <w:r w:rsidRPr="00332F5F">
        <w:t>: 요소, 인산, 작물 보호제 등</w:t>
      </w:r>
    </w:p>
    <w:p w14:paraId="6CBB020E" w14:textId="77777777" w:rsidR="00332F5F" w:rsidRPr="00332F5F" w:rsidRDefault="00332F5F">
      <w:pPr>
        <w:numPr>
          <w:ilvl w:val="0"/>
          <w:numId w:val="154"/>
        </w:numPr>
      </w:pPr>
      <w:r w:rsidRPr="00332F5F">
        <w:rPr>
          <w:b/>
          <w:bCs/>
        </w:rPr>
        <w:t>정유</w:t>
      </w:r>
      <w:r w:rsidRPr="00332F5F">
        <w:t>: 석유제품 제조는 화학과 구조가 유사</w:t>
      </w:r>
    </w:p>
    <w:p w14:paraId="5D4AD1B7" w14:textId="77777777" w:rsidR="00332F5F" w:rsidRPr="00332F5F" w:rsidRDefault="00332F5F" w:rsidP="00332F5F"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업스트림부터 다운스트림까지 수직계열화 가능</w:t>
      </w:r>
      <w:r w:rsidRPr="00332F5F">
        <w:br/>
      </w:r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경기민감형 + 유가·환율 민감형</w:t>
      </w:r>
      <w:r w:rsidRPr="00332F5F">
        <w:br/>
      </w:r>
      <w:r w:rsidRPr="00332F5F">
        <w:rPr>
          <w:rFonts w:ascii="Segoe UI Emoji" w:hAnsi="Segoe UI Emoji" w:cs="Segoe UI Emoji"/>
        </w:rPr>
        <w:t>✅</w:t>
      </w:r>
      <w:r w:rsidRPr="00332F5F">
        <w:t xml:space="preserve"> </w:t>
      </w:r>
      <w:r w:rsidRPr="00332F5F">
        <w:rPr>
          <w:b/>
          <w:bCs/>
        </w:rPr>
        <w:t>국가 기간산업이자 수출 중심 산업</w:t>
      </w:r>
    </w:p>
    <w:p w14:paraId="1A5C326C" w14:textId="77777777" w:rsidR="00332F5F" w:rsidRPr="00332F5F" w:rsidRDefault="00000000" w:rsidP="00332F5F">
      <w:r>
        <w:pict w14:anchorId="3C3F083F">
          <v:rect id="_x0000_i1184" style="width:0;height:1.5pt" o:hralign="center" o:hrstd="t" o:hr="t" fillcolor="#a0a0a0" stroked="f"/>
        </w:pict>
      </w:r>
    </w:p>
    <w:p w14:paraId="5E072403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📊</w:t>
      </w:r>
      <w:r w:rsidRPr="00332F5F">
        <w:rPr>
          <w:b/>
          <w:bCs/>
        </w:rPr>
        <w:t xml:space="preserve"> 주요 재무 지표 분석</w:t>
      </w:r>
    </w:p>
    <w:p w14:paraId="52FD6B91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1. PER (주가수익비율)</w:t>
      </w:r>
    </w:p>
    <w:p w14:paraId="5F1489C4" w14:textId="77777777" w:rsidR="00332F5F" w:rsidRPr="00332F5F" w:rsidRDefault="00332F5F">
      <w:pPr>
        <w:numPr>
          <w:ilvl w:val="0"/>
          <w:numId w:val="155"/>
        </w:numPr>
      </w:pPr>
      <w:r w:rsidRPr="00332F5F">
        <w:rPr>
          <w:b/>
          <w:bCs/>
        </w:rPr>
        <w:t>산업 평균</w:t>
      </w:r>
      <w:r w:rsidRPr="00332F5F">
        <w:t xml:space="preserve">: </w:t>
      </w:r>
      <w:r w:rsidRPr="00332F5F">
        <w:rPr>
          <w:b/>
          <w:bCs/>
        </w:rPr>
        <w:t>4~10배</w:t>
      </w:r>
      <w:r w:rsidRPr="00332F5F">
        <w:t>, 낮은 편</w:t>
      </w:r>
    </w:p>
    <w:p w14:paraId="31F61A37" w14:textId="77777777" w:rsidR="00332F5F" w:rsidRPr="00332F5F" w:rsidRDefault="00332F5F">
      <w:pPr>
        <w:numPr>
          <w:ilvl w:val="0"/>
          <w:numId w:val="155"/>
        </w:numPr>
      </w:pPr>
      <w:r w:rsidRPr="00332F5F">
        <w:t>이유는?</w:t>
      </w:r>
    </w:p>
    <w:p w14:paraId="49588D0B" w14:textId="77777777" w:rsidR="00332F5F" w:rsidRPr="00332F5F" w:rsidRDefault="00332F5F">
      <w:pPr>
        <w:numPr>
          <w:ilvl w:val="1"/>
          <w:numId w:val="155"/>
        </w:numPr>
      </w:pPr>
      <w:r w:rsidRPr="00332F5F">
        <w:t>실적이 **시황(제품 스프레드)**에 따라 급변</w:t>
      </w:r>
    </w:p>
    <w:p w14:paraId="6527A966" w14:textId="77777777" w:rsidR="00332F5F" w:rsidRPr="00332F5F" w:rsidRDefault="00332F5F">
      <w:pPr>
        <w:numPr>
          <w:ilvl w:val="1"/>
          <w:numId w:val="155"/>
        </w:numPr>
      </w:pPr>
      <w:r w:rsidRPr="00332F5F">
        <w:rPr>
          <w:b/>
          <w:bCs/>
        </w:rPr>
        <w:t>경기 둔화 시 마진 급감</w:t>
      </w:r>
      <w:r w:rsidRPr="00332F5F">
        <w:t xml:space="preserve"> → PER은 항상 싸 보여</w:t>
      </w:r>
    </w:p>
    <w:p w14:paraId="3D9A960E" w14:textId="77777777" w:rsidR="00332F5F" w:rsidRPr="00332F5F" w:rsidRDefault="00332F5F" w:rsidP="00332F5F">
      <w:r w:rsidRPr="00332F5F">
        <w:t xml:space="preserve">→ </w:t>
      </w:r>
      <w:r w:rsidRPr="00332F5F">
        <w:rPr>
          <w:b/>
          <w:bCs/>
        </w:rPr>
        <w:t>저PER이 구조적인 건지, 사이클상 착시인지 판단 필요</w:t>
      </w:r>
    </w:p>
    <w:p w14:paraId="6E7B756B" w14:textId="77777777" w:rsidR="00332F5F" w:rsidRPr="00332F5F" w:rsidRDefault="00000000" w:rsidP="00332F5F">
      <w:r>
        <w:pict w14:anchorId="592C3DBD">
          <v:rect id="_x0000_i1185" style="width:0;height:1.5pt" o:hralign="center" o:hrstd="t" o:hr="t" fillcolor="#a0a0a0" stroked="f"/>
        </w:pict>
      </w:r>
    </w:p>
    <w:p w14:paraId="11547E03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2. ROE (자기자본이익률)</w:t>
      </w:r>
    </w:p>
    <w:p w14:paraId="7173018B" w14:textId="77777777" w:rsidR="00332F5F" w:rsidRPr="00332F5F" w:rsidRDefault="00332F5F">
      <w:pPr>
        <w:numPr>
          <w:ilvl w:val="0"/>
          <w:numId w:val="156"/>
        </w:numPr>
      </w:pPr>
      <w:r w:rsidRPr="00332F5F">
        <w:rPr>
          <w:b/>
          <w:bCs/>
        </w:rPr>
        <w:t>5~15%</w:t>
      </w:r>
      <w:r w:rsidRPr="00332F5F">
        <w:t>, 사이클 상단 땐 20%도 가능</w:t>
      </w:r>
    </w:p>
    <w:p w14:paraId="640F2422" w14:textId="77777777" w:rsidR="00332F5F" w:rsidRPr="00332F5F" w:rsidRDefault="00332F5F">
      <w:pPr>
        <w:numPr>
          <w:ilvl w:val="0"/>
          <w:numId w:val="156"/>
        </w:numPr>
      </w:pPr>
      <w:r w:rsidRPr="00332F5F">
        <w:t>대형 석화사는 ROE 높지만 변동성 큼</w:t>
      </w:r>
    </w:p>
    <w:p w14:paraId="33EA2942" w14:textId="77777777" w:rsidR="00332F5F" w:rsidRPr="00332F5F" w:rsidRDefault="00332F5F">
      <w:pPr>
        <w:numPr>
          <w:ilvl w:val="0"/>
          <w:numId w:val="156"/>
        </w:numPr>
      </w:pPr>
      <w:r w:rsidRPr="00332F5F">
        <w:rPr>
          <w:b/>
          <w:bCs/>
        </w:rPr>
        <w:t>정밀화학/소재기업</w:t>
      </w:r>
      <w:r w:rsidRPr="00332F5F">
        <w:t>은 ROE 안정성↑</w:t>
      </w:r>
    </w:p>
    <w:p w14:paraId="393D9AF3" w14:textId="77777777" w:rsidR="00332F5F" w:rsidRPr="00332F5F" w:rsidRDefault="00000000" w:rsidP="00332F5F">
      <w:r>
        <w:pict w14:anchorId="1149683C">
          <v:rect id="_x0000_i1186" style="width:0;height:1.5pt" o:hralign="center" o:hrstd="t" o:hr="t" fillcolor="#a0a0a0" stroked="f"/>
        </w:pict>
      </w:r>
    </w:p>
    <w:p w14:paraId="0B6E2B2E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3. PBR (주가순자산비율)</w:t>
      </w:r>
    </w:p>
    <w:p w14:paraId="1C7B4174" w14:textId="77777777" w:rsidR="00332F5F" w:rsidRPr="00332F5F" w:rsidRDefault="00332F5F">
      <w:pPr>
        <w:numPr>
          <w:ilvl w:val="0"/>
          <w:numId w:val="157"/>
        </w:numPr>
      </w:pPr>
      <w:r w:rsidRPr="00332F5F">
        <w:rPr>
          <w:b/>
          <w:bCs/>
        </w:rPr>
        <w:lastRenderedPageBreak/>
        <w:t>0.4~1.2배</w:t>
      </w:r>
      <w:r w:rsidRPr="00332F5F">
        <w:t>, 자산은 많은데 실적은 민감</w:t>
      </w:r>
    </w:p>
    <w:p w14:paraId="3F8ACC64" w14:textId="77777777" w:rsidR="00332F5F" w:rsidRPr="00332F5F" w:rsidRDefault="00332F5F">
      <w:pPr>
        <w:numPr>
          <w:ilvl w:val="0"/>
          <w:numId w:val="157"/>
        </w:numPr>
      </w:pPr>
      <w:r w:rsidRPr="00332F5F">
        <w:t xml:space="preserve">다만 </w:t>
      </w:r>
      <w:r w:rsidRPr="00332F5F">
        <w:rPr>
          <w:b/>
          <w:bCs/>
        </w:rPr>
        <w:t>기술·특허 기반 소재기업</w:t>
      </w:r>
      <w:r w:rsidRPr="00332F5F">
        <w:t>은 2~3배도 가능 (예: 전해질, OLED 소재 등)</w:t>
      </w:r>
    </w:p>
    <w:p w14:paraId="4ACFFC95" w14:textId="77777777" w:rsidR="00332F5F" w:rsidRPr="00332F5F" w:rsidRDefault="00000000" w:rsidP="00332F5F">
      <w:r>
        <w:pict w14:anchorId="483080D7">
          <v:rect id="_x0000_i1187" style="width:0;height:1.5pt" o:hralign="center" o:hrstd="t" o:hr="t" fillcolor="#a0a0a0" stroked="f"/>
        </w:pict>
      </w:r>
    </w:p>
    <w:p w14:paraId="2819BB52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4. 부채비율</w:t>
      </w:r>
    </w:p>
    <w:p w14:paraId="7E33EE6F" w14:textId="77777777" w:rsidR="00332F5F" w:rsidRPr="00332F5F" w:rsidRDefault="00332F5F">
      <w:pPr>
        <w:numPr>
          <w:ilvl w:val="0"/>
          <w:numId w:val="158"/>
        </w:numPr>
      </w:pPr>
      <w:r w:rsidRPr="00332F5F">
        <w:rPr>
          <w:b/>
          <w:bCs/>
        </w:rPr>
        <w:t>100~200% 수준</w:t>
      </w:r>
      <w:r w:rsidRPr="00332F5F">
        <w:t>, 설비투자 많은 구조</w:t>
      </w:r>
      <w:r w:rsidRPr="00332F5F">
        <w:br/>
        <w:t xml:space="preserve">→ 고정비 부담 있으므로 </w:t>
      </w:r>
      <w:r w:rsidRPr="00332F5F">
        <w:rPr>
          <w:b/>
          <w:bCs/>
        </w:rPr>
        <w:t>가동률·제품 가격</w:t>
      </w:r>
      <w:r w:rsidRPr="00332F5F">
        <w:t>이 실적에 직결됨</w:t>
      </w:r>
      <w:r w:rsidRPr="00332F5F">
        <w:br/>
        <w:t xml:space="preserve">→ </w:t>
      </w:r>
      <w:r w:rsidRPr="00332F5F">
        <w:rPr>
          <w:b/>
          <w:bCs/>
        </w:rPr>
        <w:t>현금흐름표·CAPEX 규모 체크 필수!</w:t>
      </w:r>
    </w:p>
    <w:p w14:paraId="294F1AA0" w14:textId="77777777" w:rsidR="00332F5F" w:rsidRPr="00332F5F" w:rsidRDefault="00000000" w:rsidP="00332F5F">
      <w:r>
        <w:pict w14:anchorId="07CB970B">
          <v:rect id="_x0000_i1188" style="width:0;height:1.5pt" o:hralign="center" o:hrstd="t" o:hr="t" fillcolor="#a0a0a0" stroked="f"/>
        </w:pict>
      </w:r>
    </w:p>
    <w:p w14:paraId="5ABD412B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5. 영업이익률</w:t>
      </w:r>
    </w:p>
    <w:p w14:paraId="2979EEAE" w14:textId="77777777" w:rsidR="00332F5F" w:rsidRPr="00332F5F" w:rsidRDefault="00332F5F">
      <w:pPr>
        <w:numPr>
          <w:ilvl w:val="0"/>
          <w:numId w:val="159"/>
        </w:numPr>
      </w:pPr>
      <w:r w:rsidRPr="00332F5F">
        <w:rPr>
          <w:b/>
          <w:bCs/>
        </w:rPr>
        <w:t>기초화학</w:t>
      </w:r>
      <w:r w:rsidRPr="00332F5F">
        <w:t>: 5~10%</w:t>
      </w:r>
    </w:p>
    <w:p w14:paraId="45C65DCE" w14:textId="77777777" w:rsidR="00332F5F" w:rsidRPr="00332F5F" w:rsidRDefault="00332F5F">
      <w:pPr>
        <w:numPr>
          <w:ilvl w:val="0"/>
          <w:numId w:val="159"/>
        </w:numPr>
      </w:pPr>
      <w:r w:rsidRPr="00332F5F">
        <w:rPr>
          <w:b/>
          <w:bCs/>
        </w:rPr>
        <w:t>정밀화학/첨단소재</w:t>
      </w:r>
      <w:r w:rsidRPr="00332F5F">
        <w:t>: 10~25%</w:t>
      </w:r>
      <w:r w:rsidRPr="00332F5F">
        <w:br/>
        <w:t xml:space="preserve">→ 수직계열화 되어 있거나 </w:t>
      </w:r>
      <w:r w:rsidRPr="00332F5F">
        <w:rPr>
          <w:b/>
          <w:bCs/>
        </w:rPr>
        <w:t>부가가치 높은 제품군일수록 마진이 좋음</w:t>
      </w:r>
    </w:p>
    <w:p w14:paraId="162AF6BD" w14:textId="2286783D" w:rsidR="00332F5F" w:rsidRPr="00F11FFF" w:rsidRDefault="00000000" w:rsidP="00332F5F">
      <w:r>
        <w:pict w14:anchorId="286E39CB">
          <v:rect id="_x0000_i1189" style="width:0;height:1.5pt" o:hralign="center" o:hrstd="t" o:hr="t" fillcolor="#a0a0a0" stroked="f"/>
        </w:pict>
      </w:r>
      <w:r w:rsidR="00332F5F" w:rsidRPr="00332F5F">
        <w:rPr>
          <w:rFonts w:ascii="Segoe UI Emoji" w:hAnsi="Segoe UI Emoji" w:cs="Segoe UI Emoji"/>
          <w:b/>
          <w:bCs/>
        </w:rPr>
        <w:t>🔍</w:t>
      </w:r>
      <w:r w:rsidR="00332F5F" w:rsidRPr="00332F5F">
        <w:rPr>
          <w:b/>
          <w:bCs/>
        </w:rPr>
        <w:t xml:space="preserve"> 화학 산업 핵심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5609"/>
      </w:tblGrid>
      <w:tr w:rsidR="00332F5F" w:rsidRPr="00332F5F" w14:paraId="7AA2E896" w14:textId="77777777" w:rsidTr="00332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864AA" w14:textId="77777777" w:rsidR="00332F5F" w:rsidRPr="00332F5F" w:rsidRDefault="00332F5F" w:rsidP="00332F5F">
            <w:pPr>
              <w:rPr>
                <w:b/>
                <w:bCs/>
              </w:rPr>
            </w:pPr>
            <w:r w:rsidRPr="00332F5F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94A837B" w14:textId="77777777" w:rsidR="00332F5F" w:rsidRPr="00332F5F" w:rsidRDefault="00332F5F" w:rsidP="00332F5F">
            <w:pPr>
              <w:rPr>
                <w:b/>
                <w:bCs/>
              </w:rPr>
            </w:pPr>
            <w:r w:rsidRPr="00332F5F">
              <w:rPr>
                <w:b/>
                <w:bCs/>
              </w:rPr>
              <w:t>왜 중요할까?</w:t>
            </w:r>
          </w:p>
        </w:tc>
      </w:tr>
      <w:tr w:rsidR="00332F5F" w:rsidRPr="00332F5F" w14:paraId="0C8311A0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B9B4" w14:textId="77777777" w:rsidR="00332F5F" w:rsidRPr="00332F5F" w:rsidRDefault="00332F5F" w:rsidP="00332F5F">
            <w:r w:rsidRPr="00332F5F">
              <w:rPr>
                <w:b/>
                <w:bCs/>
              </w:rPr>
              <w:t>제품 스프레드</w:t>
            </w:r>
          </w:p>
        </w:tc>
        <w:tc>
          <w:tcPr>
            <w:tcW w:w="0" w:type="auto"/>
            <w:vAlign w:val="center"/>
            <w:hideMark/>
          </w:tcPr>
          <w:p w14:paraId="60FE07EE" w14:textId="77777777" w:rsidR="00332F5F" w:rsidRPr="00332F5F" w:rsidRDefault="00332F5F" w:rsidP="00332F5F">
            <w:r w:rsidRPr="00332F5F">
              <w:t>원재료 vs 제품 단가 차이 → 수익성의 핵심</w:t>
            </w:r>
          </w:p>
        </w:tc>
      </w:tr>
      <w:tr w:rsidR="00332F5F" w:rsidRPr="00332F5F" w14:paraId="17656665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7EAA3" w14:textId="77777777" w:rsidR="00332F5F" w:rsidRPr="00332F5F" w:rsidRDefault="00332F5F" w:rsidP="00332F5F">
            <w:r w:rsidRPr="00332F5F">
              <w:rPr>
                <w:b/>
                <w:bCs/>
              </w:rPr>
              <w:t>유가/나프타 가격</w:t>
            </w:r>
          </w:p>
        </w:tc>
        <w:tc>
          <w:tcPr>
            <w:tcW w:w="0" w:type="auto"/>
            <w:vAlign w:val="center"/>
            <w:hideMark/>
          </w:tcPr>
          <w:p w14:paraId="31013BF1" w14:textId="77777777" w:rsidR="00332F5F" w:rsidRPr="00332F5F" w:rsidRDefault="00332F5F" w:rsidP="00332F5F">
            <w:r w:rsidRPr="00332F5F">
              <w:t>원가 기준 → 유가 상승 땐 마진 축소</w:t>
            </w:r>
          </w:p>
        </w:tc>
      </w:tr>
      <w:tr w:rsidR="00332F5F" w:rsidRPr="00332F5F" w14:paraId="17925B8E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DC00" w14:textId="77777777" w:rsidR="00332F5F" w:rsidRPr="00332F5F" w:rsidRDefault="00332F5F" w:rsidP="00332F5F">
            <w:r w:rsidRPr="00332F5F">
              <w:rPr>
                <w:b/>
                <w:bCs/>
              </w:rPr>
              <w:t>공장 가동률</w:t>
            </w:r>
          </w:p>
        </w:tc>
        <w:tc>
          <w:tcPr>
            <w:tcW w:w="0" w:type="auto"/>
            <w:vAlign w:val="center"/>
            <w:hideMark/>
          </w:tcPr>
          <w:p w14:paraId="69A5C563" w14:textId="77777777" w:rsidR="00332F5F" w:rsidRPr="00332F5F" w:rsidRDefault="00332F5F" w:rsidP="00332F5F">
            <w:r w:rsidRPr="00332F5F">
              <w:t>고정비 구조 → 가동률 하락 시 바로 적자 전환</w:t>
            </w:r>
          </w:p>
        </w:tc>
      </w:tr>
      <w:tr w:rsidR="00332F5F" w:rsidRPr="00332F5F" w14:paraId="39DF4803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2256" w14:textId="77777777" w:rsidR="00332F5F" w:rsidRPr="00332F5F" w:rsidRDefault="00332F5F" w:rsidP="00332F5F">
            <w:r w:rsidRPr="00332F5F">
              <w:rPr>
                <w:b/>
                <w:bCs/>
              </w:rPr>
              <w:t>수출 비중/환율</w:t>
            </w:r>
          </w:p>
        </w:tc>
        <w:tc>
          <w:tcPr>
            <w:tcW w:w="0" w:type="auto"/>
            <w:vAlign w:val="center"/>
            <w:hideMark/>
          </w:tcPr>
          <w:p w14:paraId="79652F94" w14:textId="77777777" w:rsidR="00332F5F" w:rsidRPr="00332F5F" w:rsidRDefault="00332F5F" w:rsidP="00332F5F">
            <w:r w:rsidRPr="00332F5F">
              <w:t>원자재 수입 + 수출 산업 → 환율 상승은 수출엔 호재</w:t>
            </w:r>
          </w:p>
        </w:tc>
      </w:tr>
      <w:tr w:rsidR="00332F5F" w:rsidRPr="00332F5F" w14:paraId="32FF1D65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6FAF" w14:textId="77777777" w:rsidR="00332F5F" w:rsidRPr="00332F5F" w:rsidRDefault="00332F5F" w:rsidP="00332F5F">
            <w:r w:rsidRPr="00332F5F">
              <w:rPr>
                <w:b/>
                <w:bCs/>
              </w:rPr>
              <w:t>특수소재 포트폴리오</w:t>
            </w:r>
          </w:p>
        </w:tc>
        <w:tc>
          <w:tcPr>
            <w:tcW w:w="0" w:type="auto"/>
            <w:vAlign w:val="center"/>
            <w:hideMark/>
          </w:tcPr>
          <w:p w14:paraId="67FB692F" w14:textId="77777777" w:rsidR="00332F5F" w:rsidRPr="00332F5F" w:rsidRDefault="00332F5F" w:rsidP="00332F5F">
            <w:r w:rsidRPr="00332F5F">
              <w:t>2차전지·반도체 소재 비중 높을수록 안정성 증가</w:t>
            </w:r>
          </w:p>
        </w:tc>
      </w:tr>
      <w:tr w:rsidR="00332F5F" w:rsidRPr="00332F5F" w14:paraId="1246B1E5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860F" w14:textId="77777777" w:rsidR="00332F5F" w:rsidRPr="00332F5F" w:rsidRDefault="00332F5F" w:rsidP="00332F5F">
            <w:r w:rsidRPr="00332F5F">
              <w:rPr>
                <w:b/>
                <w:bCs/>
              </w:rPr>
              <w:t>ESG/탄소 배출 규제</w:t>
            </w:r>
          </w:p>
        </w:tc>
        <w:tc>
          <w:tcPr>
            <w:tcW w:w="0" w:type="auto"/>
            <w:vAlign w:val="center"/>
            <w:hideMark/>
          </w:tcPr>
          <w:p w14:paraId="217EA32D" w14:textId="77777777" w:rsidR="00332F5F" w:rsidRPr="00332F5F" w:rsidRDefault="00332F5F" w:rsidP="00332F5F">
            <w:r w:rsidRPr="00332F5F">
              <w:t>탄소세, EU 탄소국경조정제 등 리스크 확대 중</w:t>
            </w:r>
          </w:p>
        </w:tc>
      </w:tr>
    </w:tbl>
    <w:p w14:paraId="3D235650" w14:textId="77777777" w:rsidR="00332F5F" w:rsidRPr="00332F5F" w:rsidRDefault="00000000" w:rsidP="00332F5F">
      <w:r>
        <w:pict w14:anchorId="27ABEE73">
          <v:rect id="_x0000_i1190" style="width:0;height:1.5pt" o:hralign="center" o:hrstd="t" o:hr="t" fillcolor="#a0a0a0" stroked="f"/>
        </w:pict>
      </w:r>
    </w:p>
    <w:p w14:paraId="0FB316C7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✅</w:t>
      </w:r>
      <w:r w:rsidRPr="00332F5F">
        <w:rPr>
          <w:b/>
          <w:bCs/>
        </w:rPr>
        <w:t xml:space="preserve"> 좋은 화학기업의 특징</w:t>
      </w:r>
    </w:p>
    <w:p w14:paraId="647D905B" w14:textId="77777777" w:rsidR="00332F5F" w:rsidRPr="00332F5F" w:rsidRDefault="00332F5F">
      <w:pPr>
        <w:numPr>
          <w:ilvl w:val="0"/>
          <w:numId w:val="160"/>
        </w:numPr>
      </w:pPr>
      <w:r w:rsidRPr="00332F5F">
        <w:rPr>
          <w:b/>
          <w:bCs/>
        </w:rPr>
        <w:t>수직계열화 + 고부가 제품 비중↑</w:t>
      </w:r>
    </w:p>
    <w:p w14:paraId="4017D883" w14:textId="77777777" w:rsidR="00332F5F" w:rsidRPr="00332F5F" w:rsidRDefault="00332F5F">
      <w:pPr>
        <w:numPr>
          <w:ilvl w:val="0"/>
          <w:numId w:val="160"/>
        </w:numPr>
      </w:pPr>
      <w:r w:rsidRPr="00332F5F">
        <w:rPr>
          <w:b/>
          <w:bCs/>
        </w:rPr>
        <w:t>제품 다변화 + 고객 다변화 되어 있어 스프레드 방어 가능</w:t>
      </w:r>
    </w:p>
    <w:p w14:paraId="6DD9F12E" w14:textId="77777777" w:rsidR="00332F5F" w:rsidRPr="00332F5F" w:rsidRDefault="00332F5F">
      <w:pPr>
        <w:numPr>
          <w:ilvl w:val="0"/>
          <w:numId w:val="160"/>
        </w:numPr>
      </w:pPr>
      <w:r w:rsidRPr="00332F5F">
        <w:rPr>
          <w:b/>
          <w:bCs/>
        </w:rPr>
        <w:lastRenderedPageBreak/>
        <w:t>환율 상승 수혜 + 원재료 조달 안정성 확보</w:t>
      </w:r>
    </w:p>
    <w:p w14:paraId="5D065883" w14:textId="77777777" w:rsidR="00332F5F" w:rsidRPr="00332F5F" w:rsidRDefault="00332F5F">
      <w:pPr>
        <w:numPr>
          <w:ilvl w:val="0"/>
          <w:numId w:val="160"/>
        </w:numPr>
      </w:pPr>
      <w:r w:rsidRPr="00332F5F">
        <w:rPr>
          <w:b/>
          <w:bCs/>
        </w:rPr>
        <w:t>2차전지, 반도체 등 특수 소재 영역 매출 증가 중</w:t>
      </w:r>
    </w:p>
    <w:p w14:paraId="577E7B85" w14:textId="5EA571F3" w:rsidR="00332F5F" w:rsidRDefault="00332F5F">
      <w:pPr>
        <w:numPr>
          <w:ilvl w:val="0"/>
          <w:numId w:val="160"/>
        </w:numPr>
      </w:pPr>
      <w:r w:rsidRPr="00332F5F">
        <w:t>R&amp;D 투자로 제품 진입장벽 보유 (특허, 독점 소재 등)</w:t>
      </w:r>
    </w:p>
    <w:p w14:paraId="5951A120" w14:textId="4E0D9BC4" w:rsidR="00332F5F" w:rsidRDefault="00332F5F" w:rsidP="00332F5F">
      <w:r w:rsidRPr="00332F5F">
        <w:rPr>
          <w:b/>
          <w:bCs/>
        </w:rPr>
        <w:t>“화학 산업은 유가와 스프레드에 따라 춤추는, 자산은 무겁고 수익은 민첩한 산업이다.”</w:t>
      </w:r>
      <w:r w:rsidRPr="00332F5F">
        <w:br/>
        <w:t xml:space="preserve">그래서 </w:t>
      </w:r>
      <w:r w:rsidRPr="00332F5F">
        <w:rPr>
          <w:b/>
          <w:bCs/>
        </w:rPr>
        <w:t>기술력과 제품 포트폴리오</w:t>
      </w:r>
      <w:r w:rsidRPr="00332F5F">
        <w:t>가 이익의 지속성을 결정한단다.</w:t>
      </w:r>
    </w:p>
    <w:p w14:paraId="04660FAC" w14:textId="77777777" w:rsidR="00332F5F" w:rsidRDefault="00332F5F" w:rsidP="00332F5F"/>
    <w:p w14:paraId="1E18A4A0" w14:textId="0FE7E7B6" w:rsidR="00F11FFF" w:rsidRDefault="001F282F" w:rsidP="00332F5F">
      <w:r>
        <w:rPr>
          <w:rFonts w:hint="eastAsia"/>
        </w:rPr>
        <w:t xml:space="preserve">/ </w:t>
      </w:r>
      <w:r w:rsidRPr="001F282F">
        <w:rPr>
          <w:rFonts w:hint="eastAsia"/>
          <w:b/>
          <w:bCs/>
        </w:rPr>
        <w:t>부동산</w:t>
      </w:r>
    </w:p>
    <w:p w14:paraId="40B74871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🏢</w:t>
      </w:r>
      <w:r w:rsidRPr="00332F5F">
        <w:rPr>
          <w:b/>
          <w:bCs/>
        </w:rPr>
        <w:t xml:space="preserve"> 부동산 산업 개요</w:t>
      </w:r>
    </w:p>
    <w:p w14:paraId="5262EFC4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주요 영역</w:t>
      </w:r>
    </w:p>
    <w:p w14:paraId="38950E71" w14:textId="77777777" w:rsidR="00332F5F" w:rsidRPr="00332F5F" w:rsidRDefault="00332F5F">
      <w:pPr>
        <w:numPr>
          <w:ilvl w:val="0"/>
          <w:numId w:val="161"/>
        </w:numPr>
      </w:pPr>
      <w:r w:rsidRPr="00332F5F">
        <w:rPr>
          <w:b/>
          <w:bCs/>
        </w:rPr>
        <w:t>건설/시공사</w:t>
      </w:r>
      <w:r w:rsidRPr="00332F5F">
        <w:t xml:space="preserve"> – 아파트, 오피스텔, 상업시설 직접 개발</w:t>
      </w:r>
    </w:p>
    <w:p w14:paraId="4957CF87" w14:textId="77777777" w:rsidR="00332F5F" w:rsidRPr="00332F5F" w:rsidRDefault="00332F5F">
      <w:pPr>
        <w:numPr>
          <w:ilvl w:val="0"/>
          <w:numId w:val="161"/>
        </w:numPr>
      </w:pPr>
      <w:r w:rsidRPr="00332F5F">
        <w:rPr>
          <w:b/>
          <w:bCs/>
        </w:rPr>
        <w:t>부동산 개발회사(PF·디벨로퍼)</w:t>
      </w:r>
      <w:r w:rsidRPr="00332F5F">
        <w:t xml:space="preserve"> – 사업기획·토지매입·인허가·분양까지 책임</w:t>
      </w:r>
    </w:p>
    <w:p w14:paraId="48C15D03" w14:textId="77777777" w:rsidR="00332F5F" w:rsidRPr="00332F5F" w:rsidRDefault="00332F5F">
      <w:pPr>
        <w:numPr>
          <w:ilvl w:val="0"/>
          <w:numId w:val="161"/>
        </w:numPr>
      </w:pPr>
      <w:r w:rsidRPr="00332F5F">
        <w:rPr>
          <w:b/>
          <w:bCs/>
        </w:rPr>
        <w:t>부동산 임대회사(리츠/자산운용)</w:t>
      </w:r>
      <w:r w:rsidRPr="00332F5F">
        <w:t xml:space="preserve"> – 건물 보유 → 임대수익 + 자산가치 상승</w:t>
      </w:r>
    </w:p>
    <w:p w14:paraId="3D1A164E" w14:textId="77777777" w:rsidR="00332F5F" w:rsidRPr="00332F5F" w:rsidRDefault="00332F5F">
      <w:pPr>
        <w:numPr>
          <w:ilvl w:val="0"/>
          <w:numId w:val="161"/>
        </w:numPr>
      </w:pPr>
      <w:r w:rsidRPr="00332F5F">
        <w:rPr>
          <w:b/>
          <w:bCs/>
        </w:rPr>
        <w:t>부동산 서비스</w:t>
      </w:r>
      <w:r w:rsidRPr="00332F5F">
        <w:t xml:space="preserve"> – 중개, 자산관리(PM), 설계, 감정평가 등</w:t>
      </w:r>
    </w:p>
    <w:p w14:paraId="2CD67C7D" w14:textId="77777777" w:rsidR="00332F5F" w:rsidRPr="00332F5F" w:rsidRDefault="00000000" w:rsidP="00332F5F">
      <w:r>
        <w:pict w14:anchorId="4E2A09BC">
          <v:rect id="_x0000_i1191" style="width:0;height:1.5pt" o:hralign="center" o:hrstd="t" o:hr="t" fillcolor="#a0a0a0" stroked="f"/>
        </w:pict>
      </w:r>
    </w:p>
    <w:p w14:paraId="3B728C32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📊</w:t>
      </w:r>
      <w:r w:rsidRPr="00332F5F">
        <w:rPr>
          <w:b/>
          <w:bCs/>
        </w:rPr>
        <w:t xml:space="preserve"> 주요 재무 지표 분석</w:t>
      </w:r>
    </w:p>
    <w:p w14:paraId="34792A43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1. PER (주가수익비율)</w:t>
      </w:r>
    </w:p>
    <w:p w14:paraId="27572CD9" w14:textId="77777777" w:rsidR="00332F5F" w:rsidRPr="00332F5F" w:rsidRDefault="00332F5F">
      <w:pPr>
        <w:numPr>
          <w:ilvl w:val="0"/>
          <w:numId w:val="162"/>
        </w:numPr>
      </w:pPr>
      <w:r w:rsidRPr="00332F5F">
        <w:rPr>
          <w:b/>
          <w:bCs/>
        </w:rPr>
        <w:t>산업 평균</w:t>
      </w:r>
      <w:r w:rsidRPr="00332F5F">
        <w:t>: 4~12배</w:t>
      </w:r>
    </w:p>
    <w:p w14:paraId="566058DF" w14:textId="77777777" w:rsidR="00332F5F" w:rsidRPr="00332F5F" w:rsidRDefault="00332F5F">
      <w:pPr>
        <w:numPr>
          <w:ilvl w:val="0"/>
          <w:numId w:val="162"/>
        </w:numPr>
      </w:pPr>
      <w:r w:rsidRPr="00332F5F">
        <w:t>건설형 회사는 경기 따라 PER 변동 큼</w:t>
      </w:r>
    </w:p>
    <w:p w14:paraId="493E4D43" w14:textId="77777777" w:rsidR="00332F5F" w:rsidRPr="00332F5F" w:rsidRDefault="00332F5F">
      <w:pPr>
        <w:numPr>
          <w:ilvl w:val="0"/>
          <w:numId w:val="162"/>
        </w:numPr>
      </w:pPr>
      <w:r w:rsidRPr="00332F5F">
        <w:t>리츠형 회사는 안정적 → 배당률 기준으로 많이 봐</w:t>
      </w:r>
    </w:p>
    <w:p w14:paraId="7626CC8B" w14:textId="77777777" w:rsidR="00332F5F" w:rsidRPr="00332F5F" w:rsidRDefault="00000000" w:rsidP="00332F5F">
      <w:r>
        <w:pict w14:anchorId="3DC45D92">
          <v:rect id="_x0000_i1192" style="width:0;height:1.5pt" o:hralign="center" o:hrstd="t" o:hr="t" fillcolor="#a0a0a0" stroked="f"/>
        </w:pict>
      </w:r>
    </w:p>
    <w:p w14:paraId="4981DC18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2. ROE (자기자본이익률)</w:t>
      </w:r>
    </w:p>
    <w:p w14:paraId="15E55844" w14:textId="77777777" w:rsidR="00332F5F" w:rsidRPr="00332F5F" w:rsidRDefault="00332F5F">
      <w:pPr>
        <w:numPr>
          <w:ilvl w:val="0"/>
          <w:numId w:val="163"/>
        </w:numPr>
      </w:pPr>
      <w:r w:rsidRPr="00332F5F">
        <w:t xml:space="preserve">개발형 기업: </w:t>
      </w:r>
      <w:r w:rsidRPr="00332F5F">
        <w:rPr>
          <w:b/>
          <w:bCs/>
        </w:rPr>
        <w:t>10~20%</w:t>
      </w:r>
      <w:r w:rsidRPr="00332F5F">
        <w:t xml:space="preserve"> 이상 가능 (성공 시 마진 큼)</w:t>
      </w:r>
    </w:p>
    <w:p w14:paraId="1A77F07D" w14:textId="77777777" w:rsidR="00332F5F" w:rsidRPr="00332F5F" w:rsidRDefault="00332F5F">
      <w:pPr>
        <w:numPr>
          <w:ilvl w:val="0"/>
          <w:numId w:val="163"/>
        </w:numPr>
      </w:pPr>
      <w:r w:rsidRPr="00332F5F">
        <w:t xml:space="preserve">리츠/임대형 기업: </w:t>
      </w:r>
      <w:r w:rsidRPr="00332F5F">
        <w:rPr>
          <w:b/>
          <w:bCs/>
        </w:rPr>
        <w:t>5~10%</w:t>
      </w:r>
      <w:r w:rsidRPr="00332F5F">
        <w:t>, 낮지만 안정적</w:t>
      </w:r>
    </w:p>
    <w:p w14:paraId="06519F57" w14:textId="77777777" w:rsidR="00332F5F" w:rsidRPr="00332F5F" w:rsidRDefault="00332F5F" w:rsidP="00332F5F">
      <w:r w:rsidRPr="00332F5F">
        <w:rPr>
          <w:b/>
          <w:bCs/>
        </w:rPr>
        <w:t>“In real estate, the return often hides in time, not in numbers.”</w:t>
      </w:r>
      <w:r w:rsidRPr="00332F5F">
        <w:br/>
        <w:t xml:space="preserve">부동산은 숫자보다 </w:t>
      </w:r>
      <w:r w:rsidRPr="00332F5F">
        <w:rPr>
          <w:b/>
          <w:bCs/>
        </w:rPr>
        <w:t>시간과 타이밍</w:t>
      </w:r>
      <w:r w:rsidRPr="00332F5F">
        <w:t>이 돈을 만들어.</w:t>
      </w:r>
    </w:p>
    <w:p w14:paraId="045A7B5D" w14:textId="77777777" w:rsidR="00332F5F" w:rsidRPr="00332F5F" w:rsidRDefault="00000000" w:rsidP="00332F5F">
      <w:r>
        <w:pict w14:anchorId="31466F93">
          <v:rect id="_x0000_i1193" style="width:0;height:1.5pt" o:hralign="center" o:hrstd="t" o:hr="t" fillcolor="#a0a0a0" stroked="f"/>
        </w:pict>
      </w:r>
    </w:p>
    <w:p w14:paraId="1E3B5F73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lastRenderedPageBreak/>
        <w:t>3. PBR (주가순자산비율)</w:t>
      </w:r>
    </w:p>
    <w:p w14:paraId="66C98F40" w14:textId="77777777" w:rsidR="00332F5F" w:rsidRPr="00332F5F" w:rsidRDefault="00332F5F">
      <w:pPr>
        <w:numPr>
          <w:ilvl w:val="0"/>
          <w:numId w:val="164"/>
        </w:numPr>
      </w:pPr>
      <w:r w:rsidRPr="00332F5F">
        <w:rPr>
          <w:b/>
          <w:bCs/>
        </w:rPr>
        <w:t>0.3~1.0배</w:t>
      </w:r>
    </w:p>
    <w:p w14:paraId="5D89673C" w14:textId="77777777" w:rsidR="00332F5F" w:rsidRPr="00332F5F" w:rsidRDefault="00332F5F">
      <w:pPr>
        <w:numPr>
          <w:ilvl w:val="0"/>
          <w:numId w:val="164"/>
        </w:numPr>
      </w:pPr>
      <w:r w:rsidRPr="00332F5F">
        <w:t xml:space="preserve">자산은 많지만, </w:t>
      </w:r>
      <w:r w:rsidRPr="00332F5F">
        <w:rPr>
          <w:b/>
          <w:bCs/>
        </w:rPr>
        <w:t>유동화가 어려워서 할인받는 구조</w:t>
      </w:r>
    </w:p>
    <w:p w14:paraId="7B4A5298" w14:textId="77777777" w:rsidR="00332F5F" w:rsidRPr="00332F5F" w:rsidRDefault="00332F5F">
      <w:pPr>
        <w:numPr>
          <w:ilvl w:val="0"/>
          <w:numId w:val="164"/>
        </w:numPr>
      </w:pPr>
      <w:r w:rsidRPr="00332F5F">
        <w:rPr>
          <w:b/>
          <w:bCs/>
        </w:rPr>
        <w:t>청산가치 대비 저평가 종목 많음</w:t>
      </w:r>
      <w:r w:rsidRPr="00332F5F">
        <w:t xml:space="preserve"> → 자산 투자자들 선호</w:t>
      </w:r>
    </w:p>
    <w:p w14:paraId="6D4F7D56" w14:textId="77777777" w:rsidR="00332F5F" w:rsidRPr="00332F5F" w:rsidRDefault="00000000" w:rsidP="00332F5F">
      <w:r>
        <w:pict w14:anchorId="76332374">
          <v:rect id="_x0000_i1194" style="width:0;height:1.5pt" o:hralign="center" o:hrstd="t" o:hr="t" fillcolor="#a0a0a0" stroked="f"/>
        </w:pict>
      </w:r>
    </w:p>
    <w:p w14:paraId="1D8850A5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4. 부채비율</w:t>
      </w:r>
    </w:p>
    <w:p w14:paraId="118A7BEC" w14:textId="77777777" w:rsidR="00332F5F" w:rsidRPr="00332F5F" w:rsidRDefault="00332F5F">
      <w:pPr>
        <w:numPr>
          <w:ilvl w:val="0"/>
          <w:numId w:val="165"/>
        </w:numPr>
      </w:pPr>
      <w:r w:rsidRPr="00332F5F">
        <w:rPr>
          <w:b/>
          <w:bCs/>
        </w:rPr>
        <w:t>200~500% 이상</w:t>
      </w:r>
      <w:r w:rsidRPr="00332F5F">
        <w:t>도 흔함</w:t>
      </w:r>
    </w:p>
    <w:p w14:paraId="08C0C622" w14:textId="77777777" w:rsidR="00332F5F" w:rsidRPr="00332F5F" w:rsidRDefault="00332F5F">
      <w:pPr>
        <w:numPr>
          <w:ilvl w:val="0"/>
          <w:numId w:val="165"/>
        </w:numPr>
      </w:pPr>
      <w:r w:rsidRPr="00332F5F">
        <w:t xml:space="preserve">이유는? 부동산 사업은 </w:t>
      </w:r>
      <w:r w:rsidRPr="00332F5F">
        <w:rPr>
          <w:b/>
          <w:bCs/>
        </w:rPr>
        <w:t>선투자 구조 + PF대출 의존도 높음</w:t>
      </w:r>
      <w:r w:rsidRPr="00332F5F">
        <w:br/>
        <w:t xml:space="preserve">→ </w:t>
      </w:r>
      <w:r w:rsidRPr="00332F5F">
        <w:rPr>
          <w:b/>
          <w:bCs/>
        </w:rPr>
        <w:t>유동성, 이자보상비율, 분양률</w:t>
      </w:r>
      <w:r w:rsidRPr="00332F5F">
        <w:t xml:space="preserve"> 꼭 확인해야 해!</w:t>
      </w:r>
    </w:p>
    <w:p w14:paraId="667DBF12" w14:textId="77777777" w:rsidR="00332F5F" w:rsidRPr="00332F5F" w:rsidRDefault="00000000" w:rsidP="00332F5F">
      <w:r>
        <w:pict w14:anchorId="22E41D2B">
          <v:rect id="_x0000_i1195" style="width:0;height:1.5pt" o:hralign="center" o:hrstd="t" o:hr="t" fillcolor="#a0a0a0" stroked="f"/>
        </w:pict>
      </w:r>
    </w:p>
    <w:p w14:paraId="011802A4" w14:textId="77777777" w:rsidR="00332F5F" w:rsidRPr="00332F5F" w:rsidRDefault="00332F5F" w:rsidP="00332F5F">
      <w:pPr>
        <w:rPr>
          <w:b/>
          <w:bCs/>
        </w:rPr>
      </w:pPr>
      <w:r w:rsidRPr="00332F5F">
        <w:rPr>
          <w:b/>
          <w:bCs/>
        </w:rPr>
        <w:t>5. 영업이익률</w:t>
      </w:r>
    </w:p>
    <w:p w14:paraId="1129ECAD" w14:textId="77777777" w:rsidR="00332F5F" w:rsidRPr="00332F5F" w:rsidRDefault="00332F5F">
      <w:pPr>
        <w:numPr>
          <w:ilvl w:val="0"/>
          <w:numId w:val="166"/>
        </w:numPr>
      </w:pPr>
      <w:r w:rsidRPr="00332F5F">
        <w:t xml:space="preserve">개발형 기업: </w:t>
      </w:r>
      <w:r w:rsidRPr="00332F5F">
        <w:rPr>
          <w:b/>
          <w:bCs/>
        </w:rPr>
        <w:t>10~30%</w:t>
      </w:r>
      <w:r w:rsidRPr="00332F5F">
        <w:t>, 사업 성공 여부 따라 변동 큼</w:t>
      </w:r>
    </w:p>
    <w:p w14:paraId="10696AF0" w14:textId="77777777" w:rsidR="00332F5F" w:rsidRPr="00332F5F" w:rsidRDefault="00332F5F">
      <w:pPr>
        <w:numPr>
          <w:ilvl w:val="0"/>
          <w:numId w:val="166"/>
        </w:numPr>
      </w:pPr>
      <w:r w:rsidRPr="00332F5F">
        <w:t>임대형/리츠: **70~80%**도 가능 → 고정 수익 기반</w:t>
      </w:r>
    </w:p>
    <w:p w14:paraId="3738401C" w14:textId="77777777" w:rsidR="00332F5F" w:rsidRPr="00332F5F" w:rsidRDefault="00000000" w:rsidP="00332F5F">
      <w:r>
        <w:pict w14:anchorId="243FB032">
          <v:rect id="_x0000_i1196" style="width:0;height:1.5pt" o:hralign="center" o:hrstd="t" o:hr="t" fillcolor="#a0a0a0" stroked="f"/>
        </w:pict>
      </w:r>
    </w:p>
    <w:p w14:paraId="040035E0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🔍</w:t>
      </w:r>
      <w:r w:rsidRPr="00332F5F">
        <w:rPr>
          <w:b/>
          <w:bCs/>
        </w:rPr>
        <w:t xml:space="preserve"> 부동산 산업 투자 핵심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5235"/>
      </w:tblGrid>
      <w:tr w:rsidR="00332F5F" w:rsidRPr="00332F5F" w14:paraId="2A5046CC" w14:textId="77777777" w:rsidTr="00332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F76F1" w14:textId="77777777" w:rsidR="00332F5F" w:rsidRPr="00332F5F" w:rsidRDefault="00332F5F" w:rsidP="00332F5F">
            <w:pPr>
              <w:rPr>
                <w:b/>
                <w:bCs/>
              </w:rPr>
            </w:pPr>
            <w:r w:rsidRPr="00332F5F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2D22C79B" w14:textId="77777777" w:rsidR="00332F5F" w:rsidRPr="00332F5F" w:rsidRDefault="00332F5F" w:rsidP="00332F5F">
            <w:pPr>
              <w:rPr>
                <w:b/>
                <w:bCs/>
              </w:rPr>
            </w:pPr>
            <w:r w:rsidRPr="00332F5F">
              <w:rPr>
                <w:b/>
                <w:bCs/>
              </w:rPr>
              <w:t>설명</w:t>
            </w:r>
          </w:p>
        </w:tc>
      </w:tr>
      <w:tr w:rsidR="00332F5F" w:rsidRPr="00332F5F" w14:paraId="7884F571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8D081" w14:textId="77777777" w:rsidR="00332F5F" w:rsidRPr="00332F5F" w:rsidRDefault="00332F5F" w:rsidP="00332F5F">
            <w:r w:rsidRPr="00332F5F">
              <w:rPr>
                <w:b/>
                <w:bCs/>
              </w:rPr>
              <w:t>보유 자산 가치</w:t>
            </w:r>
          </w:p>
        </w:tc>
        <w:tc>
          <w:tcPr>
            <w:tcW w:w="0" w:type="auto"/>
            <w:vAlign w:val="center"/>
            <w:hideMark/>
          </w:tcPr>
          <w:p w14:paraId="2123E13F" w14:textId="77777777" w:rsidR="00332F5F" w:rsidRPr="00332F5F" w:rsidRDefault="00332F5F" w:rsidP="00332F5F">
            <w:r w:rsidRPr="00332F5F">
              <w:t>토지/건물의 장부가 vs 시가, 재평가 여부</w:t>
            </w:r>
          </w:p>
        </w:tc>
      </w:tr>
      <w:tr w:rsidR="00332F5F" w:rsidRPr="00332F5F" w14:paraId="10670081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8DBCD" w14:textId="77777777" w:rsidR="00332F5F" w:rsidRPr="00332F5F" w:rsidRDefault="00332F5F" w:rsidP="00332F5F">
            <w:r w:rsidRPr="00332F5F">
              <w:rPr>
                <w:b/>
                <w:bCs/>
              </w:rPr>
              <w:t>임대수익률 (Cap Rate)</w:t>
            </w:r>
          </w:p>
        </w:tc>
        <w:tc>
          <w:tcPr>
            <w:tcW w:w="0" w:type="auto"/>
            <w:vAlign w:val="center"/>
            <w:hideMark/>
          </w:tcPr>
          <w:p w14:paraId="77A502BD" w14:textId="77777777" w:rsidR="00332F5F" w:rsidRPr="00332F5F" w:rsidRDefault="00332F5F" w:rsidP="00332F5F">
            <w:r w:rsidRPr="00332F5F">
              <w:t>수익형 부동산의 연간 수익률 → 안정성 판단 지표</w:t>
            </w:r>
          </w:p>
        </w:tc>
      </w:tr>
      <w:tr w:rsidR="00332F5F" w:rsidRPr="00332F5F" w14:paraId="5CC1463D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B0172" w14:textId="77777777" w:rsidR="00332F5F" w:rsidRPr="00332F5F" w:rsidRDefault="00332F5F" w:rsidP="00332F5F">
            <w:r w:rsidRPr="00332F5F">
              <w:rPr>
                <w:b/>
                <w:bCs/>
              </w:rPr>
              <w:t>분양률·분양가 추이</w:t>
            </w:r>
          </w:p>
        </w:tc>
        <w:tc>
          <w:tcPr>
            <w:tcW w:w="0" w:type="auto"/>
            <w:vAlign w:val="center"/>
            <w:hideMark/>
          </w:tcPr>
          <w:p w14:paraId="21C34F2D" w14:textId="77777777" w:rsidR="00332F5F" w:rsidRPr="00332F5F" w:rsidRDefault="00332F5F" w:rsidP="00332F5F">
            <w:r w:rsidRPr="00332F5F">
              <w:t>미분양률↑ → 실적/현금흐름 경고등</w:t>
            </w:r>
          </w:p>
        </w:tc>
      </w:tr>
      <w:tr w:rsidR="00332F5F" w:rsidRPr="00332F5F" w14:paraId="0794863C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8AA4" w14:textId="77777777" w:rsidR="00332F5F" w:rsidRPr="00332F5F" w:rsidRDefault="00332F5F" w:rsidP="00332F5F">
            <w:r w:rsidRPr="00332F5F">
              <w:rPr>
                <w:b/>
                <w:bCs/>
              </w:rPr>
              <w:t>PF 비중/차입금 구조</w:t>
            </w:r>
          </w:p>
        </w:tc>
        <w:tc>
          <w:tcPr>
            <w:tcW w:w="0" w:type="auto"/>
            <w:vAlign w:val="center"/>
            <w:hideMark/>
          </w:tcPr>
          <w:p w14:paraId="78C3B8C6" w14:textId="77777777" w:rsidR="00332F5F" w:rsidRPr="00332F5F" w:rsidRDefault="00332F5F" w:rsidP="00332F5F">
            <w:r w:rsidRPr="00332F5F">
              <w:t>PF대출 많을수록 금리 리스크 큼</w:t>
            </w:r>
          </w:p>
        </w:tc>
      </w:tr>
      <w:tr w:rsidR="00332F5F" w:rsidRPr="00332F5F" w14:paraId="4DF38FD5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5A7A" w14:textId="77777777" w:rsidR="00332F5F" w:rsidRPr="00332F5F" w:rsidRDefault="00332F5F" w:rsidP="00332F5F">
            <w:r w:rsidRPr="00332F5F">
              <w:rPr>
                <w:b/>
                <w:bCs/>
              </w:rPr>
              <w:t>이자보상배율</w:t>
            </w:r>
          </w:p>
        </w:tc>
        <w:tc>
          <w:tcPr>
            <w:tcW w:w="0" w:type="auto"/>
            <w:vAlign w:val="center"/>
            <w:hideMark/>
          </w:tcPr>
          <w:p w14:paraId="3E11DA61" w14:textId="77777777" w:rsidR="00332F5F" w:rsidRPr="00332F5F" w:rsidRDefault="00332F5F" w:rsidP="00332F5F">
            <w:r w:rsidRPr="00332F5F">
              <w:t>금리 상승기에 부채 부담 체크 필수</w:t>
            </w:r>
          </w:p>
        </w:tc>
      </w:tr>
      <w:tr w:rsidR="00332F5F" w:rsidRPr="00332F5F" w14:paraId="1104D6CD" w14:textId="77777777" w:rsidTr="00332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BAFE" w14:textId="77777777" w:rsidR="00332F5F" w:rsidRPr="00332F5F" w:rsidRDefault="00332F5F" w:rsidP="00332F5F">
            <w:r w:rsidRPr="00332F5F">
              <w:rPr>
                <w:b/>
                <w:bCs/>
              </w:rPr>
              <w:t>배당 성향</w:t>
            </w:r>
          </w:p>
        </w:tc>
        <w:tc>
          <w:tcPr>
            <w:tcW w:w="0" w:type="auto"/>
            <w:vAlign w:val="center"/>
            <w:hideMark/>
          </w:tcPr>
          <w:p w14:paraId="55CF693B" w14:textId="77777777" w:rsidR="00332F5F" w:rsidRPr="00332F5F" w:rsidRDefault="00332F5F" w:rsidP="00332F5F">
            <w:r w:rsidRPr="00332F5F">
              <w:t>리츠는 특히 배당이 핵심 투자포인트</w:t>
            </w:r>
          </w:p>
        </w:tc>
      </w:tr>
    </w:tbl>
    <w:p w14:paraId="01B12C33" w14:textId="77777777" w:rsidR="00332F5F" w:rsidRPr="00332F5F" w:rsidRDefault="00000000" w:rsidP="00332F5F">
      <w:r>
        <w:pict w14:anchorId="3A574322">
          <v:rect id="_x0000_i1197" style="width:0;height:1.5pt" o:hralign="center" o:hrstd="t" o:hr="t" fillcolor="#a0a0a0" stroked="f"/>
        </w:pict>
      </w:r>
    </w:p>
    <w:p w14:paraId="04F95D13" w14:textId="77777777" w:rsidR="00332F5F" w:rsidRPr="00332F5F" w:rsidRDefault="00332F5F" w:rsidP="00332F5F">
      <w:pPr>
        <w:rPr>
          <w:b/>
          <w:bCs/>
        </w:rPr>
      </w:pPr>
      <w:r w:rsidRPr="00332F5F">
        <w:rPr>
          <w:rFonts w:ascii="Segoe UI Emoji" w:hAnsi="Segoe UI Emoji" w:cs="Segoe UI Emoji"/>
          <w:b/>
          <w:bCs/>
        </w:rPr>
        <w:t>✅</w:t>
      </w:r>
      <w:r w:rsidRPr="00332F5F">
        <w:rPr>
          <w:b/>
          <w:bCs/>
        </w:rPr>
        <w:t xml:space="preserve"> 좋은 부동산 기업의 특징</w:t>
      </w:r>
    </w:p>
    <w:p w14:paraId="6D744C63" w14:textId="77777777" w:rsidR="00332F5F" w:rsidRPr="00332F5F" w:rsidRDefault="00332F5F">
      <w:pPr>
        <w:numPr>
          <w:ilvl w:val="0"/>
          <w:numId w:val="167"/>
        </w:numPr>
      </w:pPr>
      <w:r w:rsidRPr="00332F5F">
        <w:rPr>
          <w:b/>
          <w:bCs/>
        </w:rPr>
        <w:t>우량 자산(강남 오피스, 역세권 상가 등) 보유</w:t>
      </w:r>
    </w:p>
    <w:p w14:paraId="21A3626D" w14:textId="77777777" w:rsidR="00332F5F" w:rsidRPr="00332F5F" w:rsidRDefault="00332F5F">
      <w:pPr>
        <w:numPr>
          <w:ilvl w:val="0"/>
          <w:numId w:val="167"/>
        </w:numPr>
      </w:pPr>
      <w:r w:rsidRPr="00332F5F">
        <w:rPr>
          <w:b/>
          <w:bCs/>
        </w:rPr>
        <w:lastRenderedPageBreak/>
        <w:t>임대료 인상 여력 + 공실률 낮은 구조</w:t>
      </w:r>
    </w:p>
    <w:p w14:paraId="1403AC84" w14:textId="77777777" w:rsidR="00332F5F" w:rsidRPr="00332F5F" w:rsidRDefault="00332F5F">
      <w:pPr>
        <w:numPr>
          <w:ilvl w:val="0"/>
          <w:numId w:val="167"/>
        </w:numPr>
      </w:pPr>
      <w:r w:rsidRPr="00332F5F">
        <w:rPr>
          <w:b/>
          <w:bCs/>
        </w:rPr>
        <w:t>부채비율 안정적 + 이자보상배율 3배 이상</w:t>
      </w:r>
    </w:p>
    <w:p w14:paraId="6BFE1147" w14:textId="77777777" w:rsidR="00332F5F" w:rsidRPr="00332F5F" w:rsidRDefault="00332F5F">
      <w:pPr>
        <w:numPr>
          <w:ilvl w:val="0"/>
          <w:numId w:val="167"/>
        </w:numPr>
      </w:pPr>
      <w:r w:rsidRPr="00332F5F">
        <w:rPr>
          <w:b/>
          <w:bCs/>
        </w:rPr>
        <w:t>사업 다각화 (리츠 + PM + 개발 등)</w:t>
      </w:r>
    </w:p>
    <w:p w14:paraId="0CE9BC05" w14:textId="3A933516" w:rsidR="00332F5F" w:rsidRPr="00332F5F" w:rsidRDefault="00332F5F">
      <w:pPr>
        <w:numPr>
          <w:ilvl w:val="0"/>
          <w:numId w:val="167"/>
        </w:numPr>
      </w:pPr>
      <w:r w:rsidRPr="00332F5F">
        <w:t>배당 지속성 + 리파이낸싱 능력 있는 기업</w:t>
      </w:r>
    </w:p>
    <w:p w14:paraId="2EE00DD0" w14:textId="77777777" w:rsidR="00332F5F" w:rsidRPr="00332F5F" w:rsidRDefault="00332F5F" w:rsidP="00332F5F"/>
    <w:p w14:paraId="3B92E7E5" w14:textId="77777777" w:rsidR="00332F5F" w:rsidRPr="00332F5F" w:rsidRDefault="00332F5F" w:rsidP="00332F5F">
      <w:r w:rsidRPr="00332F5F">
        <w:rPr>
          <w:b/>
          <w:bCs/>
        </w:rPr>
        <w:t>“부동산 산업은 실적보다 현금흐름, 장부보다 시세, 그리고 숫자보다 심리로 움직이는 산업이다.”</w:t>
      </w:r>
    </w:p>
    <w:p w14:paraId="0DD6FE48" w14:textId="77777777" w:rsidR="00332F5F" w:rsidRPr="00332F5F" w:rsidRDefault="00332F5F" w:rsidP="00332F5F">
      <w:r w:rsidRPr="00332F5F">
        <w:t>즉,</w:t>
      </w:r>
      <w:r w:rsidRPr="00332F5F">
        <w:br/>
      </w:r>
      <w:r w:rsidRPr="00332F5F">
        <w:rPr>
          <w:b/>
          <w:bCs/>
        </w:rPr>
        <w:t>① 현금흐름 안정성,</w:t>
      </w:r>
      <w:r w:rsidRPr="00332F5F">
        <w:rPr>
          <w:b/>
          <w:bCs/>
        </w:rPr>
        <w:br/>
        <w:t>② 자산의 실질가치,</w:t>
      </w:r>
      <w:r w:rsidRPr="00332F5F">
        <w:rPr>
          <w:b/>
          <w:bCs/>
        </w:rPr>
        <w:br/>
        <w:t>③ 부채 레버리지 위험</w:t>
      </w:r>
      <w:r w:rsidRPr="00332F5F">
        <w:br/>
        <w:t>이 세 가지가 이 산업의 생명줄이란다.</w:t>
      </w:r>
    </w:p>
    <w:p w14:paraId="3D630440" w14:textId="77777777" w:rsidR="00332F5F" w:rsidRDefault="00332F5F" w:rsidP="000F39AE"/>
    <w:p w14:paraId="19D068C1" w14:textId="7E5E8DCF" w:rsidR="00F11FFF" w:rsidRDefault="001F282F" w:rsidP="000F39AE">
      <w:r>
        <w:rPr>
          <w:rFonts w:hint="eastAsia"/>
        </w:rPr>
        <w:t xml:space="preserve">/ </w:t>
      </w:r>
      <w:r w:rsidRPr="001F282F">
        <w:rPr>
          <w:rFonts w:hint="eastAsia"/>
          <w:b/>
          <w:bCs/>
        </w:rPr>
        <w:t>일반</w:t>
      </w:r>
      <w:r w:rsidR="004C2072">
        <w:rPr>
          <w:rFonts w:hint="eastAsia"/>
          <w:b/>
          <w:bCs/>
        </w:rPr>
        <w:t>서</w:t>
      </w:r>
      <w:r w:rsidRPr="001F282F">
        <w:rPr>
          <w:rFonts w:hint="eastAsia"/>
          <w:b/>
          <w:bCs/>
        </w:rPr>
        <w:t>비스</w:t>
      </w:r>
    </w:p>
    <w:p w14:paraId="0C443BCD" w14:textId="77777777" w:rsidR="007F6D16" w:rsidRPr="007F6D16" w:rsidRDefault="007F6D16" w:rsidP="007F6D16">
      <w:pPr>
        <w:rPr>
          <w:b/>
          <w:bCs/>
        </w:rPr>
      </w:pPr>
      <w:r w:rsidRPr="007F6D16">
        <w:rPr>
          <w:rFonts w:ascii="Segoe UI Emoji" w:hAnsi="Segoe UI Emoji" w:cs="Segoe UI Emoji"/>
          <w:b/>
          <w:bCs/>
        </w:rPr>
        <w:t>🧹</w:t>
      </w:r>
      <w:r w:rsidRPr="007F6D16">
        <w:rPr>
          <w:b/>
          <w:bCs/>
        </w:rPr>
        <w:t xml:space="preserve"> 일반서비스 업종 개요</w:t>
      </w:r>
    </w:p>
    <w:p w14:paraId="30B6D2DB" w14:textId="77777777" w:rsidR="007F6D16" w:rsidRPr="007F6D16" w:rsidRDefault="007F6D16" w:rsidP="007F6D16">
      <w:pPr>
        <w:rPr>
          <w:b/>
          <w:bCs/>
        </w:rPr>
      </w:pPr>
      <w:r w:rsidRPr="007F6D16">
        <w:rPr>
          <w:b/>
          <w:bCs/>
        </w:rPr>
        <w:t>주요 세부 업종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2309"/>
        <w:gridCol w:w="4132"/>
      </w:tblGrid>
      <w:tr w:rsidR="007F6D16" w:rsidRPr="007F6D16" w14:paraId="4BBCD81A" w14:textId="77777777" w:rsidTr="007F6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3FBEA" w14:textId="77777777" w:rsidR="007F6D16" w:rsidRPr="007F6D16" w:rsidRDefault="007F6D16" w:rsidP="007F6D16">
            <w:pPr>
              <w:rPr>
                <w:b/>
                <w:bCs/>
              </w:rPr>
            </w:pPr>
            <w:r w:rsidRPr="007F6D16">
              <w:rPr>
                <w:b/>
                <w:bCs/>
              </w:rPr>
              <w:t>세부업종</w:t>
            </w:r>
          </w:p>
        </w:tc>
        <w:tc>
          <w:tcPr>
            <w:tcW w:w="0" w:type="auto"/>
            <w:vAlign w:val="center"/>
            <w:hideMark/>
          </w:tcPr>
          <w:p w14:paraId="29A4307A" w14:textId="77777777" w:rsidR="007F6D16" w:rsidRPr="007F6D16" w:rsidRDefault="007F6D16" w:rsidP="007F6D16">
            <w:pPr>
              <w:rPr>
                <w:b/>
                <w:bCs/>
              </w:rPr>
            </w:pPr>
            <w:r w:rsidRPr="007F6D16">
              <w:rPr>
                <w:b/>
                <w:bCs/>
              </w:rPr>
              <w:t>예시 기업</w:t>
            </w:r>
          </w:p>
        </w:tc>
        <w:tc>
          <w:tcPr>
            <w:tcW w:w="0" w:type="auto"/>
            <w:vAlign w:val="center"/>
            <w:hideMark/>
          </w:tcPr>
          <w:p w14:paraId="1AE48486" w14:textId="77777777" w:rsidR="007F6D16" w:rsidRPr="007F6D16" w:rsidRDefault="007F6D16" w:rsidP="007F6D16">
            <w:pPr>
              <w:rPr>
                <w:b/>
                <w:bCs/>
              </w:rPr>
            </w:pPr>
            <w:r w:rsidRPr="007F6D16">
              <w:rPr>
                <w:b/>
                <w:bCs/>
              </w:rPr>
              <w:t>특징</w:t>
            </w:r>
          </w:p>
        </w:tc>
      </w:tr>
      <w:tr w:rsidR="007F6D16" w:rsidRPr="007F6D16" w14:paraId="6677D010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B4BF7" w14:textId="77777777" w:rsidR="007F6D16" w:rsidRPr="007F6D16" w:rsidRDefault="007F6D16" w:rsidP="007F6D16">
            <w:r w:rsidRPr="007F6D16">
              <w:rPr>
                <w:b/>
                <w:bCs/>
              </w:rPr>
              <w:t>교육 서비스</w:t>
            </w:r>
          </w:p>
        </w:tc>
        <w:tc>
          <w:tcPr>
            <w:tcW w:w="0" w:type="auto"/>
            <w:vAlign w:val="center"/>
            <w:hideMark/>
          </w:tcPr>
          <w:p w14:paraId="7A5E197F" w14:textId="77777777" w:rsidR="007F6D16" w:rsidRPr="007F6D16" w:rsidRDefault="007F6D16" w:rsidP="007F6D16">
            <w:r w:rsidRPr="007F6D16">
              <w:t>메가스터디, 대교</w:t>
            </w:r>
          </w:p>
        </w:tc>
        <w:tc>
          <w:tcPr>
            <w:tcW w:w="0" w:type="auto"/>
            <w:vAlign w:val="center"/>
            <w:hideMark/>
          </w:tcPr>
          <w:p w14:paraId="07050404" w14:textId="77777777" w:rsidR="007F6D16" w:rsidRPr="007F6D16" w:rsidRDefault="007F6D16" w:rsidP="007F6D16">
            <w:r w:rsidRPr="007F6D16">
              <w:t>사교육·온라인 교육, 브랜드 충성도 중요</w:t>
            </w:r>
          </w:p>
        </w:tc>
      </w:tr>
      <w:tr w:rsidR="007F6D16" w:rsidRPr="007F6D16" w14:paraId="1662838B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5E203" w14:textId="77777777" w:rsidR="007F6D16" w:rsidRPr="007F6D16" w:rsidRDefault="007F6D16" w:rsidP="007F6D16">
            <w:r w:rsidRPr="007F6D16">
              <w:rPr>
                <w:b/>
                <w:bCs/>
              </w:rPr>
              <w:t>경비·보안</w:t>
            </w:r>
          </w:p>
        </w:tc>
        <w:tc>
          <w:tcPr>
            <w:tcW w:w="0" w:type="auto"/>
            <w:vAlign w:val="center"/>
            <w:hideMark/>
          </w:tcPr>
          <w:p w14:paraId="4E6C4BA8" w14:textId="77777777" w:rsidR="007F6D16" w:rsidRPr="007F6D16" w:rsidRDefault="007F6D16" w:rsidP="007F6D16">
            <w:r w:rsidRPr="007F6D16">
              <w:t>에스원</w:t>
            </w:r>
          </w:p>
        </w:tc>
        <w:tc>
          <w:tcPr>
            <w:tcW w:w="0" w:type="auto"/>
            <w:vAlign w:val="center"/>
            <w:hideMark/>
          </w:tcPr>
          <w:p w14:paraId="2B9F3935" w14:textId="77777777" w:rsidR="007F6D16" w:rsidRPr="007F6D16" w:rsidRDefault="007F6D16" w:rsidP="007F6D16">
            <w:r w:rsidRPr="007F6D16">
              <w:t>인건비 부담 크지만, B2B 계약 안정적</w:t>
            </w:r>
          </w:p>
        </w:tc>
      </w:tr>
      <w:tr w:rsidR="007F6D16" w:rsidRPr="007F6D16" w14:paraId="082F3D6B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2471" w14:textId="77777777" w:rsidR="007F6D16" w:rsidRPr="007F6D16" w:rsidRDefault="007F6D16" w:rsidP="007F6D16">
            <w:r w:rsidRPr="007F6D16">
              <w:rPr>
                <w:b/>
                <w:bCs/>
              </w:rPr>
              <w:t>청소·위생·소독</w:t>
            </w:r>
          </w:p>
        </w:tc>
        <w:tc>
          <w:tcPr>
            <w:tcW w:w="0" w:type="auto"/>
            <w:vAlign w:val="center"/>
            <w:hideMark/>
          </w:tcPr>
          <w:p w14:paraId="7C4BDEAF" w14:textId="77777777" w:rsidR="007F6D16" w:rsidRPr="007F6D16" w:rsidRDefault="007F6D16" w:rsidP="007F6D16">
            <w:r w:rsidRPr="007F6D16">
              <w:t>청소업체, 렌탈업체 등</w:t>
            </w:r>
          </w:p>
        </w:tc>
        <w:tc>
          <w:tcPr>
            <w:tcW w:w="0" w:type="auto"/>
            <w:vAlign w:val="center"/>
            <w:hideMark/>
          </w:tcPr>
          <w:p w14:paraId="05AAE566" w14:textId="77777777" w:rsidR="007F6D16" w:rsidRPr="007F6D16" w:rsidRDefault="007F6D16" w:rsidP="007F6D16">
            <w:r w:rsidRPr="007F6D16">
              <w:t>반복계약 구조 → 현금흐름 안정적</w:t>
            </w:r>
          </w:p>
        </w:tc>
      </w:tr>
      <w:tr w:rsidR="007F6D16" w:rsidRPr="007F6D16" w14:paraId="7C5C8CF4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F0AA" w14:textId="77777777" w:rsidR="007F6D16" w:rsidRPr="007F6D16" w:rsidRDefault="007F6D16" w:rsidP="007F6D16">
            <w:r w:rsidRPr="007F6D16">
              <w:rPr>
                <w:b/>
                <w:bCs/>
              </w:rPr>
              <w:t>폐기물 처리</w:t>
            </w:r>
          </w:p>
        </w:tc>
        <w:tc>
          <w:tcPr>
            <w:tcW w:w="0" w:type="auto"/>
            <w:vAlign w:val="center"/>
            <w:hideMark/>
          </w:tcPr>
          <w:p w14:paraId="0A44657B" w14:textId="77777777" w:rsidR="007F6D16" w:rsidRPr="007F6D16" w:rsidRDefault="007F6D16" w:rsidP="007F6D16">
            <w:r w:rsidRPr="007F6D16">
              <w:t>인선이엔티, 코엔텍</w:t>
            </w:r>
          </w:p>
        </w:tc>
        <w:tc>
          <w:tcPr>
            <w:tcW w:w="0" w:type="auto"/>
            <w:vAlign w:val="center"/>
            <w:hideMark/>
          </w:tcPr>
          <w:p w14:paraId="7CF5CA3D" w14:textId="77777777" w:rsidR="007F6D16" w:rsidRPr="007F6D16" w:rsidRDefault="007F6D16" w:rsidP="007F6D16">
            <w:r w:rsidRPr="007F6D16">
              <w:t>규제업종 + 진입장벽↑ + 고마진</w:t>
            </w:r>
          </w:p>
        </w:tc>
      </w:tr>
      <w:tr w:rsidR="007F6D16" w:rsidRPr="007F6D16" w14:paraId="4CEA2E30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86428" w14:textId="77777777" w:rsidR="007F6D16" w:rsidRPr="007F6D16" w:rsidRDefault="007F6D16" w:rsidP="007F6D16">
            <w:r w:rsidRPr="007F6D16">
              <w:rPr>
                <w:b/>
                <w:bCs/>
              </w:rPr>
              <w:t>렌탈 서비스</w:t>
            </w:r>
          </w:p>
        </w:tc>
        <w:tc>
          <w:tcPr>
            <w:tcW w:w="0" w:type="auto"/>
            <w:vAlign w:val="center"/>
            <w:hideMark/>
          </w:tcPr>
          <w:p w14:paraId="4246FB38" w14:textId="77777777" w:rsidR="007F6D16" w:rsidRPr="007F6D16" w:rsidRDefault="007F6D16" w:rsidP="007F6D16">
            <w:r w:rsidRPr="007F6D16">
              <w:t>코웨이, 청호나이스</w:t>
            </w:r>
          </w:p>
        </w:tc>
        <w:tc>
          <w:tcPr>
            <w:tcW w:w="0" w:type="auto"/>
            <w:vAlign w:val="center"/>
            <w:hideMark/>
          </w:tcPr>
          <w:p w14:paraId="38205F06" w14:textId="77777777" w:rsidR="007F6D16" w:rsidRPr="007F6D16" w:rsidRDefault="007F6D16" w:rsidP="007F6D16">
            <w:r w:rsidRPr="007F6D16">
              <w:t>고객 락인 구조 + 이익률 좋음</w:t>
            </w:r>
          </w:p>
        </w:tc>
      </w:tr>
      <w:tr w:rsidR="007F6D16" w:rsidRPr="007F6D16" w14:paraId="55022833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ACC71" w14:textId="77777777" w:rsidR="007F6D16" w:rsidRPr="007F6D16" w:rsidRDefault="007F6D16" w:rsidP="007F6D16">
            <w:r w:rsidRPr="007F6D16">
              <w:rPr>
                <w:b/>
                <w:bCs/>
              </w:rPr>
              <w:t>PG·결제 서비스</w:t>
            </w:r>
          </w:p>
        </w:tc>
        <w:tc>
          <w:tcPr>
            <w:tcW w:w="0" w:type="auto"/>
            <w:vAlign w:val="center"/>
            <w:hideMark/>
          </w:tcPr>
          <w:p w14:paraId="0681DF33" w14:textId="77777777" w:rsidR="007F6D16" w:rsidRPr="007F6D16" w:rsidRDefault="007F6D16" w:rsidP="007F6D16">
            <w:r w:rsidRPr="007F6D16">
              <w:t>KG이니시스, 다날</w:t>
            </w:r>
          </w:p>
        </w:tc>
        <w:tc>
          <w:tcPr>
            <w:tcW w:w="0" w:type="auto"/>
            <w:vAlign w:val="center"/>
            <w:hideMark/>
          </w:tcPr>
          <w:p w14:paraId="3F5C5A54" w14:textId="77777777" w:rsidR="007F6D16" w:rsidRPr="007F6D16" w:rsidRDefault="007F6D16" w:rsidP="007F6D16">
            <w:r w:rsidRPr="007F6D16">
              <w:t>온라인 소비 성장 수혜 → 높은 마진</w:t>
            </w:r>
          </w:p>
        </w:tc>
      </w:tr>
    </w:tbl>
    <w:p w14:paraId="4ECD04A4" w14:textId="77777777" w:rsidR="007F6D16" w:rsidRPr="007F6D16" w:rsidRDefault="00000000" w:rsidP="007F6D16">
      <w:r>
        <w:pict w14:anchorId="637FCBFD">
          <v:rect id="_x0000_i1198" style="width:0;height:1.5pt" o:hralign="center" o:hrstd="t" o:hr="t" fillcolor="#a0a0a0" stroked="f"/>
        </w:pict>
      </w:r>
    </w:p>
    <w:p w14:paraId="2A37F8CC" w14:textId="77777777" w:rsidR="007F6D16" w:rsidRPr="007F6D16" w:rsidRDefault="007F6D16" w:rsidP="007F6D16">
      <w:pPr>
        <w:rPr>
          <w:b/>
          <w:bCs/>
        </w:rPr>
      </w:pPr>
      <w:r w:rsidRPr="007F6D16">
        <w:rPr>
          <w:rFonts w:ascii="Segoe UI Emoji" w:hAnsi="Segoe UI Emoji" w:cs="Segoe UI Emoji"/>
          <w:b/>
          <w:bCs/>
        </w:rPr>
        <w:t>📊</w:t>
      </w:r>
      <w:r w:rsidRPr="007F6D16">
        <w:rPr>
          <w:b/>
          <w:bCs/>
        </w:rPr>
        <w:t xml:space="preserve"> 주요 재무 지표 분석</w:t>
      </w:r>
    </w:p>
    <w:p w14:paraId="40506F32" w14:textId="77777777" w:rsidR="007F6D16" w:rsidRPr="007F6D16" w:rsidRDefault="007F6D16" w:rsidP="007F6D16">
      <w:pPr>
        <w:rPr>
          <w:b/>
          <w:bCs/>
        </w:rPr>
      </w:pPr>
      <w:r w:rsidRPr="007F6D16">
        <w:rPr>
          <w:b/>
          <w:bCs/>
        </w:rPr>
        <w:t>1. PER (주가수익비율)</w:t>
      </w:r>
    </w:p>
    <w:p w14:paraId="68C696C5" w14:textId="77777777" w:rsidR="007F6D16" w:rsidRPr="007F6D16" w:rsidRDefault="007F6D16">
      <w:pPr>
        <w:numPr>
          <w:ilvl w:val="0"/>
          <w:numId w:val="168"/>
        </w:numPr>
      </w:pPr>
      <w:r w:rsidRPr="007F6D16">
        <w:rPr>
          <w:b/>
          <w:bCs/>
        </w:rPr>
        <w:lastRenderedPageBreak/>
        <w:t>산업 평균</w:t>
      </w:r>
      <w:r w:rsidRPr="007F6D16">
        <w:t xml:space="preserve">: </w:t>
      </w:r>
      <w:r w:rsidRPr="007F6D16">
        <w:rPr>
          <w:b/>
          <w:bCs/>
        </w:rPr>
        <w:t>10~20배</w:t>
      </w:r>
    </w:p>
    <w:p w14:paraId="2592F9F4" w14:textId="77777777" w:rsidR="007F6D16" w:rsidRPr="007F6D16" w:rsidRDefault="007F6D16">
      <w:pPr>
        <w:numPr>
          <w:ilvl w:val="0"/>
          <w:numId w:val="168"/>
        </w:numPr>
      </w:pPr>
      <w:r w:rsidRPr="007F6D16">
        <w:t>교육/청소/보안: 8~15배</w:t>
      </w:r>
    </w:p>
    <w:p w14:paraId="128BDF2F" w14:textId="77777777" w:rsidR="007F6D16" w:rsidRPr="007F6D16" w:rsidRDefault="007F6D16">
      <w:pPr>
        <w:numPr>
          <w:ilvl w:val="0"/>
          <w:numId w:val="168"/>
        </w:numPr>
      </w:pPr>
      <w:r w:rsidRPr="007F6D16">
        <w:t>렌탈/폐기물/PG: 15~25배 (현금창출력 뛰어나서 프리미엄 부여)</w:t>
      </w:r>
    </w:p>
    <w:p w14:paraId="1AFDC3E0" w14:textId="77777777" w:rsidR="007F6D16" w:rsidRPr="007F6D16" w:rsidRDefault="007F6D16" w:rsidP="007F6D16">
      <w:r w:rsidRPr="007F6D16">
        <w:t>→ 안정성 + 반복수요 구조 있는 기업은 고PER도 정당화됨</w:t>
      </w:r>
    </w:p>
    <w:p w14:paraId="14502BE3" w14:textId="77777777" w:rsidR="007F6D16" w:rsidRPr="007F6D16" w:rsidRDefault="00000000" w:rsidP="007F6D16">
      <w:r>
        <w:pict w14:anchorId="38C19974">
          <v:rect id="_x0000_i1199" style="width:0;height:1.5pt" o:hralign="center" o:hrstd="t" o:hr="t" fillcolor="#a0a0a0" stroked="f"/>
        </w:pict>
      </w:r>
    </w:p>
    <w:p w14:paraId="62B07031" w14:textId="77777777" w:rsidR="007F6D16" w:rsidRPr="007F6D16" w:rsidRDefault="007F6D16" w:rsidP="007F6D16">
      <w:pPr>
        <w:rPr>
          <w:b/>
          <w:bCs/>
        </w:rPr>
      </w:pPr>
      <w:r w:rsidRPr="007F6D16">
        <w:rPr>
          <w:b/>
          <w:bCs/>
        </w:rPr>
        <w:t>2. ROE (자기자본이익률)</w:t>
      </w:r>
    </w:p>
    <w:p w14:paraId="25CCE1A4" w14:textId="77777777" w:rsidR="007F6D16" w:rsidRPr="007F6D16" w:rsidRDefault="007F6D16">
      <w:pPr>
        <w:numPr>
          <w:ilvl w:val="0"/>
          <w:numId w:val="169"/>
        </w:numPr>
      </w:pPr>
      <w:r w:rsidRPr="007F6D16">
        <w:rPr>
          <w:b/>
          <w:bCs/>
        </w:rPr>
        <w:t>5~15%</w:t>
      </w:r>
      <w:r w:rsidRPr="007F6D16">
        <w:t>,</w:t>
      </w:r>
    </w:p>
    <w:p w14:paraId="3FF92240" w14:textId="77777777" w:rsidR="007F6D16" w:rsidRPr="007F6D16" w:rsidRDefault="007F6D16">
      <w:pPr>
        <w:numPr>
          <w:ilvl w:val="0"/>
          <w:numId w:val="169"/>
        </w:numPr>
      </w:pPr>
      <w:r w:rsidRPr="007F6D16">
        <w:t>렌탈·PG·폐기물 업종은 20% 넘는 기업도 많음</w:t>
      </w:r>
      <w:r w:rsidRPr="007F6D16">
        <w:br/>
        <w:t xml:space="preserve">→ </w:t>
      </w:r>
      <w:r w:rsidRPr="007F6D16">
        <w:rPr>
          <w:b/>
          <w:bCs/>
        </w:rPr>
        <w:t>고객 락인 + 고정비 레버리지 효과</w:t>
      </w:r>
      <w:r w:rsidRPr="007F6D16">
        <w:t>가 크기 때문이지</w:t>
      </w:r>
    </w:p>
    <w:p w14:paraId="53A3CAA3" w14:textId="77777777" w:rsidR="007F6D16" w:rsidRPr="007F6D16" w:rsidRDefault="00000000" w:rsidP="007F6D16">
      <w:r>
        <w:pict w14:anchorId="7628CA3C">
          <v:rect id="_x0000_i1200" style="width:0;height:1.5pt" o:hralign="center" o:hrstd="t" o:hr="t" fillcolor="#a0a0a0" stroked="f"/>
        </w:pict>
      </w:r>
    </w:p>
    <w:p w14:paraId="4DA1C3CE" w14:textId="77777777" w:rsidR="007F6D16" w:rsidRPr="007F6D16" w:rsidRDefault="007F6D16" w:rsidP="007F6D16">
      <w:pPr>
        <w:rPr>
          <w:b/>
          <w:bCs/>
        </w:rPr>
      </w:pPr>
      <w:r w:rsidRPr="007F6D16">
        <w:rPr>
          <w:b/>
          <w:bCs/>
        </w:rPr>
        <w:t>3. PBR (주가순자산비율)</w:t>
      </w:r>
    </w:p>
    <w:p w14:paraId="51E18196" w14:textId="77777777" w:rsidR="007F6D16" w:rsidRPr="007F6D16" w:rsidRDefault="007F6D16">
      <w:pPr>
        <w:numPr>
          <w:ilvl w:val="0"/>
          <w:numId w:val="170"/>
        </w:numPr>
      </w:pPr>
      <w:r w:rsidRPr="007F6D16">
        <w:rPr>
          <w:b/>
          <w:bCs/>
        </w:rPr>
        <w:t>0.8~3배</w:t>
      </w:r>
      <w:r w:rsidRPr="007F6D16">
        <w:t>,</w:t>
      </w:r>
    </w:p>
    <w:p w14:paraId="533549D5" w14:textId="77777777" w:rsidR="007F6D16" w:rsidRPr="007F6D16" w:rsidRDefault="007F6D16">
      <w:pPr>
        <w:numPr>
          <w:ilvl w:val="0"/>
          <w:numId w:val="170"/>
        </w:numPr>
      </w:pPr>
      <w:r w:rsidRPr="007F6D16">
        <w:t>자산보다는 수익모델이 중요한 업종이라,</w:t>
      </w:r>
      <w:r w:rsidRPr="007F6D16">
        <w:br/>
        <w:t xml:space="preserve">→ </w:t>
      </w:r>
      <w:r w:rsidRPr="007F6D16">
        <w:rPr>
          <w:b/>
          <w:bCs/>
        </w:rPr>
        <w:t>현금흐름 vs 시총</w:t>
      </w:r>
      <w:r w:rsidRPr="007F6D16">
        <w:t>으로 판단하는 게 더 합리적이야</w:t>
      </w:r>
    </w:p>
    <w:p w14:paraId="3E5E5143" w14:textId="77777777" w:rsidR="007F6D16" w:rsidRPr="007F6D16" w:rsidRDefault="00000000" w:rsidP="007F6D16">
      <w:r>
        <w:pict w14:anchorId="15E34A7F">
          <v:rect id="_x0000_i1201" style="width:0;height:1.5pt" o:hralign="center" o:hrstd="t" o:hr="t" fillcolor="#a0a0a0" stroked="f"/>
        </w:pict>
      </w:r>
    </w:p>
    <w:p w14:paraId="43604BDC" w14:textId="77777777" w:rsidR="007F6D16" w:rsidRPr="007F6D16" w:rsidRDefault="007F6D16" w:rsidP="007F6D16">
      <w:pPr>
        <w:rPr>
          <w:b/>
          <w:bCs/>
        </w:rPr>
      </w:pPr>
      <w:r w:rsidRPr="007F6D16">
        <w:rPr>
          <w:b/>
          <w:bCs/>
        </w:rPr>
        <w:t>4. 부채비율</w:t>
      </w:r>
    </w:p>
    <w:p w14:paraId="604B0C90" w14:textId="77777777" w:rsidR="007F6D16" w:rsidRPr="007F6D16" w:rsidRDefault="007F6D16">
      <w:pPr>
        <w:numPr>
          <w:ilvl w:val="0"/>
          <w:numId w:val="171"/>
        </w:numPr>
      </w:pPr>
      <w:r w:rsidRPr="007F6D16">
        <w:rPr>
          <w:b/>
          <w:bCs/>
        </w:rPr>
        <w:t>50~200%</w:t>
      </w:r>
      <w:r w:rsidRPr="007F6D16">
        <w:t>,</w:t>
      </w:r>
    </w:p>
    <w:p w14:paraId="3A2DE1C1" w14:textId="77777777" w:rsidR="007F6D16" w:rsidRPr="007F6D16" w:rsidRDefault="007F6D16">
      <w:pPr>
        <w:numPr>
          <w:ilvl w:val="0"/>
          <w:numId w:val="171"/>
        </w:numPr>
      </w:pPr>
      <w:r w:rsidRPr="007F6D16">
        <w:t>렌탈업은 리스 부채가 많고,</w:t>
      </w:r>
    </w:p>
    <w:p w14:paraId="0D3A831B" w14:textId="77777777" w:rsidR="007F6D16" w:rsidRPr="007F6D16" w:rsidRDefault="007F6D16">
      <w:pPr>
        <w:numPr>
          <w:ilvl w:val="0"/>
          <w:numId w:val="171"/>
        </w:numPr>
      </w:pPr>
      <w:r w:rsidRPr="007F6D16">
        <w:t xml:space="preserve">경비·인력 파견 업종은 </w:t>
      </w:r>
      <w:r w:rsidRPr="007F6D16">
        <w:rPr>
          <w:b/>
          <w:bCs/>
        </w:rPr>
        <w:t>운전자본 비중이 크다</w:t>
      </w:r>
      <w:r w:rsidRPr="007F6D16">
        <w:t>는 걸 감안해야 해</w:t>
      </w:r>
    </w:p>
    <w:p w14:paraId="18C45C0E" w14:textId="77777777" w:rsidR="007F6D16" w:rsidRPr="007F6D16" w:rsidRDefault="00000000" w:rsidP="007F6D16">
      <w:r>
        <w:pict w14:anchorId="4BADB6CA">
          <v:rect id="_x0000_i1202" style="width:0;height:1.5pt" o:hralign="center" o:hrstd="t" o:hr="t" fillcolor="#a0a0a0" stroked="f"/>
        </w:pict>
      </w:r>
    </w:p>
    <w:p w14:paraId="400C563C" w14:textId="77777777" w:rsidR="007F6D16" w:rsidRPr="007F6D16" w:rsidRDefault="007F6D16" w:rsidP="007F6D16">
      <w:pPr>
        <w:rPr>
          <w:b/>
          <w:bCs/>
        </w:rPr>
      </w:pPr>
      <w:r w:rsidRPr="007F6D16">
        <w:rPr>
          <w:b/>
          <w:bCs/>
        </w:rPr>
        <w:t>5. 영업이익률</w:t>
      </w:r>
    </w:p>
    <w:p w14:paraId="34550AC6" w14:textId="77777777" w:rsidR="007F6D16" w:rsidRPr="007F6D16" w:rsidRDefault="007F6D16">
      <w:pPr>
        <w:numPr>
          <w:ilvl w:val="0"/>
          <w:numId w:val="172"/>
        </w:numPr>
      </w:pPr>
      <w:r w:rsidRPr="007F6D16">
        <w:rPr>
          <w:b/>
          <w:bCs/>
        </w:rPr>
        <w:t>교육·보안</w:t>
      </w:r>
      <w:r w:rsidRPr="007F6D16">
        <w:t>: 5~10%</w:t>
      </w:r>
    </w:p>
    <w:p w14:paraId="3D8B12A4" w14:textId="77777777" w:rsidR="007F6D16" w:rsidRPr="007F6D16" w:rsidRDefault="007F6D16">
      <w:pPr>
        <w:numPr>
          <w:ilvl w:val="0"/>
          <w:numId w:val="172"/>
        </w:numPr>
      </w:pPr>
      <w:r w:rsidRPr="007F6D16">
        <w:rPr>
          <w:b/>
          <w:bCs/>
        </w:rPr>
        <w:t>폐기물·PG·렌탈</w:t>
      </w:r>
      <w:r w:rsidRPr="007F6D16">
        <w:t>: 10~30% 가능</w:t>
      </w:r>
      <w:r w:rsidRPr="007F6D16">
        <w:br/>
        <w:t xml:space="preserve">→ </w:t>
      </w:r>
      <w:r w:rsidRPr="007F6D16">
        <w:rPr>
          <w:b/>
          <w:bCs/>
        </w:rPr>
        <w:t>고정비를 어떻게 활용하고, 고객 유지율이 얼마나 되느냐</w:t>
      </w:r>
      <w:r w:rsidRPr="007F6D16">
        <w:t>가 수익률을 결정해</w:t>
      </w:r>
    </w:p>
    <w:p w14:paraId="1B56E6B6" w14:textId="77777777" w:rsidR="007F6D16" w:rsidRPr="007F6D16" w:rsidRDefault="00000000" w:rsidP="007F6D16">
      <w:r>
        <w:pict w14:anchorId="624A3640">
          <v:rect id="_x0000_i1203" style="width:0;height:1.5pt" o:hralign="center" o:hrstd="t" o:hr="t" fillcolor="#a0a0a0" stroked="f"/>
        </w:pict>
      </w:r>
    </w:p>
    <w:p w14:paraId="6FDD9261" w14:textId="77777777" w:rsidR="007F6D16" w:rsidRPr="007F6D16" w:rsidRDefault="007F6D16" w:rsidP="007F6D16">
      <w:pPr>
        <w:rPr>
          <w:b/>
          <w:bCs/>
        </w:rPr>
      </w:pPr>
      <w:r w:rsidRPr="007F6D16">
        <w:rPr>
          <w:rFonts w:ascii="Segoe UI Emoji" w:hAnsi="Segoe UI Emoji" w:cs="Segoe UI Emoji"/>
          <w:b/>
          <w:bCs/>
        </w:rPr>
        <w:t>🔍</w:t>
      </w:r>
      <w:r w:rsidRPr="007F6D16">
        <w:rPr>
          <w:b/>
          <w:bCs/>
        </w:rPr>
        <w:t xml:space="preserve"> 투자 핵심 포인트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6992"/>
      </w:tblGrid>
      <w:tr w:rsidR="007F6D16" w:rsidRPr="007F6D16" w14:paraId="54AA7E82" w14:textId="77777777" w:rsidTr="007F6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59145" w14:textId="77777777" w:rsidR="007F6D16" w:rsidRPr="007F6D16" w:rsidRDefault="007F6D16" w:rsidP="007F6D16">
            <w:pPr>
              <w:rPr>
                <w:b/>
                <w:bCs/>
              </w:rPr>
            </w:pPr>
            <w:r w:rsidRPr="007F6D16">
              <w:rPr>
                <w:b/>
                <w:bCs/>
              </w:rPr>
              <w:lastRenderedPageBreak/>
              <w:t>체크포인트</w:t>
            </w:r>
          </w:p>
        </w:tc>
        <w:tc>
          <w:tcPr>
            <w:tcW w:w="0" w:type="auto"/>
            <w:vAlign w:val="center"/>
            <w:hideMark/>
          </w:tcPr>
          <w:p w14:paraId="61E2CB9F" w14:textId="77777777" w:rsidR="007F6D16" w:rsidRPr="007F6D16" w:rsidRDefault="007F6D16" w:rsidP="007F6D16">
            <w:pPr>
              <w:rPr>
                <w:b/>
                <w:bCs/>
              </w:rPr>
            </w:pPr>
            <w:r w:rsidRPr="007F6D16">
              <w:rPr>
                <w:b/>
                <w:bCs/>
              </w:rPr>
              <w:t>설명</w:t>
            </w:r>
          </w:p>
        </w:tc>
      </w:tr>
      <w:tr w:rsidR="007F6D16" w:rsidRPr="007F6D16" w14:paraId="71868B11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22B6" w14:textId="77777777" w:rsidR="007F6D16" w:rsidRPr="007F6D16" w:rsidRDefault="007F6D16" w:rsidP="007F6D16">
            <w:r w:rsidRPr="007F6D16">
              <w:rPr>
                <w:b/>
                <w:bCs/>
              </w:rPr>
              <w:t>고객 유지율</w:t>
            </w:r>
          </w:p>
        </w:tc>
        <w:tc>
          <w:tcPr>
            <w:tcW w:w="0" w:type="auto"/>
            <w:vAlign w:val="center"/>
            <w:hideMark/>
          </w:tcPr>
          <w:p w14:paraId="1E745FA9" w14:textId="77777777" w:rsidR="007F6D16" w:rsidRPr="007F6D16" w:rsidRDefault="007F6D16" w:rsidP="007F6D16">
            <w:r w:rsidRPr="007F6D16">
              <w:t>렌탈/경비/교육 등 반복계약 모델은 해지율↓일수록 가치↑</w:t>
            </w:r>
          </w:p>
        </w:tc>
      </w:tr>
      <w:tr w:rsidR="007F6D16" w:rsidRPr="007F6D16" w14:paraId="751BE7F0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FF9D" w14:textId="77777777" w:rsidR="007F6D16" w:rsidRPr="007F6D16" w:rsidRDefault="007F6D16" w:rsidP="007F6D16">
            <w:r w:rsidRPr="007F6D16">
              <w:rPr>
                <w:b/>
                <w:bCs/>
              </w:rPr>
              <w:t>매출 반복성</w:t>
            </w:r>
          </w:p>
        </w:tc>
        <w:tc>
          <w:tcPr>
            <w:tcW w:w="0" w:type="auto"/>
            <w:vAlign w:val="center"/>
            <w:hideMark/>
          </w:tcPr>
          <w:p w14:paraId="69080E5D" w14:textId="77777777" w:rsidR="007F6D16" w:rsidRPr="007F6D16" w:rsidRDefault="007F6D16" w:rsidP="007F6D16">
            <w:r w:rsidRPr="007F6D16">
              <w:t>계절성? 일회성? → 예측 가능성이 높을수록 좋음</w:t>
            </w:r>
          </w:p>
        </w:tc>
      </w:tr>
      <w:tr w:rsidR="007F6D16" w:rsidRPr="007F6D16" w14:paraId="2567401B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E071" w14:textId="77777777" w:rsidR="007F6D16" w:rsidRPr="007F6D16" w:rsidRDefault="007F6D16" w:rsidP="007F6D16">
            <w:r w:rsidRPr="007F6D16">
              <w:rPr>
                <w:b/>
                <w:bCs/>
              </w:rPr>
              <w:t>현금흐름</w:t>
            </w:r>
          </w:p>
        </w:tc>
        <w:tc>
          <w:tcPr>
            <w:tcW w:w="0" w:type="auto"/>
            <w:vAlign w:val="center"/>
            <w:hideMark/>
          </w:tcPr>
          <w:p w14:paraId="25B82B70" w14:textId="77777777" w:rsidR="007F6D16" w:rsidRPr="007F6D16" w:rsidRDefault="007F6D16" w:rsidP="007F6D16">
            <w:r w:rsidRPr="007F6D16">
              <w:t xml:space="preserve">이익보다 중요한 게 </w:t>
            </w:r>
            <w:r w:rsidRPr="007F6D16">
              <w:rPr>
                <w:b/>
                <w:bCs/>
              </w:rPr>
              <w:t>지속적인 현금 창출 능력</w:t>
            </w:r>
            <w:r w:rsidRPr="007F6D16">
              <w:t>이야</w:t>
            </w:r>
          </w:p>
        </w:tc>
      </w:tr>
      <w:tr w:rsidR="007F6D16" w:rsidRPr="007F6D16" w14:paraId="53FE0762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0C2D" w14:textId="77777777" w:rsidR="007F6D16" w:rsidRPr="007F6D16" w:rsidRDefault="007F6D16" w:rsidP="007F6D16">
            <w:r w:rsidRPr="007F6D16">
              <w:rPr>
                <w:b/>
                <w:bCs/>
              </w:rPr>
              <w:t>인건비 부담</w:t>
            </w:r>
          </w:p>
        </w:tc>
        <w:tc>
          <w:tcPr>
            <w:tcW w:w="0" w:type="auto"/>
            <w:vAlign w:val="center"/>
            <w:hideMark/>
          </w:tcPr>
          <w:p w14:paraId="46C6CEF2" w14:textId="77777777" w:rsidR="007F6D16" w:rsidRPr="007F6D16" w:rsidRDefault="007F6D16" w:rsidP="007F6D16">
            <w:r w:rsidRPr="007F6D16">
              <w:t>보안/청소/교육 업종은 인건비 비중이 높아 물가 상승기에 민감</w:t>
            </w:r>
          </w:p>
        </w:tc>
      </w:tr>
      <w:tr w:rsidR="007F6D16" w:rsidRPr="007F6D16" w14:paraId="34BEDB7F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E22E7" w14:textId="77777777" w:rsidR="007F6D16" w:rsidRPr="007F6D16" w:rsidRDefault="007F6D16" w:rsidP="007F6D16">
            <w:r w:rsidRPr="007F6D16">
              <w:rPr>
                <w:b/>
                <w:bCs/>
              </w:rPr>
              <w:t>ESG/정책 수혜</w:t>
            </w:r>
          </w:p>
        </w:tc>
        <w:tc>
          <w:tcPr>
            <w:tcW w:w="0" w:type="auto"/>
            <w:vAlign w:val="center"/>
            <w:hideMark/>
          </w:tcPr>
          <w:p w14:paraId="433DCBC3" w14:textId="77777777" w:rsidR="007F6D16" w:rsidRPr="007F6D16" w:rsidRDefault="007F6D16" w:rsidP="007F6D16">
            <w:r w:rsidRPr="007F6D16">
              <w:t>폐기물 처리·위생·환경서비스는 규제강화로 구조적 성장 가능성 있음</w:t>
            </w:r>
          </w:p>
        </w:tc>
      </w:tr>
      <w:tr w:rsidR="007F6D16" w:rsidRPr="007F6D16" w14:paraId="1C2E4E90" w14:textId="77777777" w:rsidTr="007F6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760F2" w14:textId="77777777" w:rsidR="007F6D16" w:rsidRPr="007F6D16" w:rsidRDefault="007F6D16" w:rsidP="007F6D16">
            <w:r w:rsidRPr="007F6D16">
              <w:rPr>
                <w:b/>
                <w:bCs/>
              </w:rPr>
              <w:t>온라인 전환률</w:t>
            </w:r>
          </w:p>
        </w:tc>
        <w:tc>
          <w:tcPr>
            <w:tcW w:w="0" w:type="auto"/>
            <w:vAlign w:val="center"/>
            <w:hideMark/>
          </w:tcPr>
          <w:p w14:paraId="654ED42A" w14:textId="77777777" w:rsidR="007F6D16" w:rsidRPr="007F6D16" w:rsidRDefault="007F6D16" w:rsidP="007F6D16">
            <w:r w:rsidRPr="007F6D16">
              <w:t>교육·결제 분야는 디지털 역량이 곧 생존력이지</w:t>
            </w:r>
          </w:p>
        </w:tc>
      </w:tr>
    </w:tbl>
    <w:p w14:paraId="3788B517" w14:textId="77777777" w:rsidR="007F6D16" w:rsidRPr="007F6D16" w:rsidRDefault="00000000" w:rsidP="007F6D16">
      <w:r>
        <w:pict w14:anchorId="54103168">
          <v:rect id="_x0000_i1204" style="width:0;height:1.5pt" o:hralign="center" o:hrstd="t" o:hr="t" fillcolor="#a0a0a0" stroked="f"/>
        </w:pict>
      </w:r>
    </w:p>
    <w:p w14:paraId="129817D6" w14:textId="77777777" w:rsidR="007F6D16" w:rsidRPr="007F6D16" w:rsidRDefault="007F6D16" w:rsidP="007F6D16">
      <w:pPr>
        <w:rPr>
          <w:b/>
          <w:bCs/>
        </w:rPr>
      </w:pPr>
      <w:r w:rsidRPr="007F6D16">
        <w:rPr>
          <w:rFonts w:ascii="Segoe UI Emoji" w:hAnsi="Segoe UI Emoji" w:cs="Segoe UI Emoji"/>
          <w:b/>
          <w:bCs/>
        </w:rPr>
        <w:t>✅</w:t>
      </w:r>
      <w:r w:rsidRPr="007F6D16">
        <w:rPr>
          <w:b/>
          <w:bCs/>
        </w:rPr>
        <w:t xml:space="preserve"> 좋은 일반서비스 기업의 특징</w:t>
      </w:r>
    </w:p>
    <w:p w14:paraId="6FD73678" w14:textId="77777777" w:rsidR="007F6D16" w:rsidRPr="007F6D16" w:rsidRDefault="007F6D16">
      <w:pPr>
        <w:numPr>
          <w:ilvl w:val="0"/>
          <w:numId w:val="173"/>
        </w:numPr>
      </w:pPr>
      <w:r w:rsidRPr="007F6D16">
        <w:rPr>
          <w:b/>
          <w:bCs/>
        </w:rPr>
        <w:t>고객 락인 구조 + 반복 매출 중심</w:t>
      </w:r>
    </w:p>
    <w:p w14:paraId="2E518F9B" w14:textId="77777777" w:rsidR="007F6D16" w:rsidRPr="007F6D16" w:rsidRDefault="007F6D16">
      <w:pPr>
        <w:numPr>
          <w:ilvl w:val="0"/>
          <w:numId w:val="173"/>
        </w:numPr>
      </w:pPr>
      <w:r w:rsidRPr="007F6D16">
        <w:rPr>
          <w:b/>
          <w:bCs/>
        </w:rPr>
        <w:t>고정비 통제 + 자동화/디지털 전환에 투자 중</w:t>
      </w:r>
    </w:p>
    <w:p w14:paraId="09FF0A73" w14:textId="77777777" w:rsidR="007F6D16" w:rsidRPr="007F6D16" w:rsidRDefault="007F6D16">
      <w:pPr>
        <w:numPr>
          <w:ilvl w:val="0"/>
          <w:numId w:val="173"/>
        </w:numPr>
      </w:pPr>
      <w:r w:rsidRPr="007F6D16">
        <w:rPr>
          <w:b/>
          <w:bCs/>
        </w:rPr>
        <w:t>현금흐름 꾸준 + 배당 여력 보유</w:t>
      </w:r>
    </w:p>
    <w:p w14:paraId="184088CA" w14:textId="77777777" w:rsidR="007F6D16" w:rsidRPr="007F6D16" w:rsidRDefault="007F6D16">
      <w:pPr>
        <w:numPr>
          <w:ilvl w:val="0"/>
          <w:numId w:val="173"/>
        </w:numPr>
      </w:pPr>
      <w:r w:rsidRPr="007F6D16">
        <w:rPr>
          <w:b/>
          <w:bCs/>
        </w:rPr>
        <w:t>진입장벽 높은 규제 산업 (폐기물, 경비 등)</w:t>
      </w:r>
    </w:p>
    <w:p w14:paraId="7ECC6AE5" w14:textId="77777777" w:rsidR="007F6D16" w:rsidRPr="007F6D16" w:rsidRDefault="007F6D16">
      <w:pPr>
        <w:numPr>
          <w:ilvl w:val="0"/>
          <w:numId w:val="173"/>
        </w:numPr>
      </w:pPr>
      <w:r w:rsidRPr="007F6D16">
        <w:rPr>
          <w:b/>
          <w:bCs/>
        </w:rPr>
        <w:t>B2B 계약 비중 높은 기업 → 외부 변수 적음</w:t>
      </w:r>
    </w:p>
    <w:p w14:paraId="1187CDA0" w14:textId="77777777" w:rsidR="007F6D16" w:rsidRDefault="007F6D16" w:rsidP="000F39AE"/>
    <w:p w14:paraId="4451548D" w14:textId="440CB03D" w:rsidR="007F6D16" w:rsidRPr="007F6D16" w:rsidRDefault="007F6D16" w:rsidP="000F39AE">
      <w:r w:rsidRPr="007F6D16">
        <w:rPr>
          <w:b/>
          <w:bCs/>
        </w:rPr>
        <w:t>“일반서비스 산업은 작게 벌지만, 매일같이 반복해서 버는 산업이다.”</w:t>
      </w:r>
      <w:r w:rsidRPr="007F6D16">
        <w:br/>
        <w:t xml:space="preserve">그래서 </w:t>
      </w:r>
      <w:r w:rsidRPr="007F6D16">
        <w:rPr>
          <w:b/>
          <w:bCs/>
        </w:rPr>
        <w:t>매출보다 반복성과 현금흐름을 먼저 봐야 해.</w:t>
      </w:r>
    </w:p>
    <w:sectPr w:rsidR="007F6D16" w:rsidRPr="007F6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200"/>
    <w:multiLevelType w:val="multilevel"/>
    <w:tmpl w:val="A91A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04F88"/>
    <w:multiLevelType w:val="multilevel"/>
    <w:tmpl w:val="B81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5596E"/>
    <w:multiLevelType w:val="multilevel"/>
    <w:tmpl w:val="20D4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37B2E"/>
    <w:multiLevelType w:val="multilevel"/>
    <w:tmpl w:val="D8A4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D4954"/>
    <w:multiLevelType w:val="multilevel"/>
    <w:tmpl w:val="D712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07225D"/>
    <w:multiLevelType w:val="multilevel"/>
    <w:tmpl w:val="F2EC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567F6"/>
    <w:multiLevelType w:val="multilevel"/>
    <w:tmpl w:val="3702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DE4641"/>
    <w:multiLevelType w:val="multilevel"/>
    <w:tmpl w:val="E7EE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F83E33"/>
    <w:multiLevelType w:val="multilevel"/>
    <w:tmpl w:val="B8E8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420FE"/>
    <w:multiLevelType w:val="multilevel"/>
    <w:tmpl w:val="C76C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8397F"/>
    <w:multiLevelType w:val="multilevel"/>
    <w:tmpl w:val="F09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00D47"/>
    <w:multiLevelType w:val="multilevel"/>
    <w:tmpl w:val="153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531395"/>
    <w:multiLevelType w:val="multilevel"/>
    <w:tmpl w:val="0032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0247C2"/>
    <w:multiLevelType w:val="multilevel"/>
    <w:tmpl w:val="2904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0479C"/>
    <w:multiLevelType w:val="multilevel"/>
    <w:tmpl w:val="D4F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C84ED8"/>
    <w:multiLevelType w:val="multilevel"/>
    <w:tmpl w:val="EE22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1E638A"/>
    <w:multiLevelType w:val="multilevel"/>
    <w:tmpl w:val="D5A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6743EB"/>
    <w:multiLevelType w:val="multilevel"/>
    <w:tmpl w:val="B0AC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D214A4"/>
    <w:multiLevelType w:val="multilevel"/>
    <w:tmpl w:val="F3AE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9839BD"/>
    <w:multiLevelType w:val="multilevel"/>
    <w:tmpl w:val="9FA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CE6506"/>
    <w:multiLevelType w:val="multilevel"/>
    <w:tmpl w:val="BA32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0F6D06"/>
    <w:multiLevelType w:val="multilevel"/>
    <w:tmpl w:val="A5CA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A32271"/>
    <w:multiLevelType w:val="multilevel"/>
    <w:tmpl w:val="E17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FC068F"/>
    <w:multiLevelType w:val="multilevel"/>
    <w:tmpl w:val="854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FD7A45"/>
    <w:multiLevelType w:val="multilevel"/>
    <w:tmpl w:val="0542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2B7065"/>
    <w:multiLevelType w:val="multilevel"/>
    <w:tmpl w:val="2DD6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02192B"/>
    <w:multiLevelType w:val="multilevel"/>
    <w:tmpl w:val="6E0A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6D3267"/>
    <w:multiLevelType w:val="multilevel"/>
    <w:tmpl w:val="CC9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736AE3"/>
    <w:multiLevelType w:val="multilevel"/>
    <w:tmpl w:val="952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9D3789"/>
    <w:multiLevelType w:val="multilevel"/>
    <w:tmpl w:val="5D3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CA5482"/>
    <w:multiLevelType w:val="multilevel"/>
    <w:tmpl w:val="AB0E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B20059"/>
    <w:multiLevelType w:val="multilevel"/>
    <w:tmpl w:val="E502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E21A52"/>
    <w:multiLevelType w:val="multilevel"/>
    <w:tmpl w:val="E78E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F20FB7"/>
    <w:multiLevelType w:val="multilevel"/>
    <w:tmpl w:val="42B0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0D2A9A"/>
    <w:multiLevelType w:val="multilevel"/>
    <w:tmpl w:val="1D4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255C5C"/>
    <w:multiLevelType w:val="multilevel"/>
    <w:tmpl w:val="1FEA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423901"/>
    <w:multiLevelType w:val="multilevel"/>
    <w:tmpl w:val="5650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1F3EA4"/>
    <w:multiLevelType w:val="multilevel"/>
    <w:tmpl w:val="C9FC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426E59"/>
    <w:multiLevelType w:val="multilevel"/>
    <w:tmpl w:val="517C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680537"/>
    <w:multiLevelType w:val="multilevel"/>
    <w:tmpl w:val="6BC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22011C"/>
    <w:multiLevelType w:val="multilevel"/>
    <w:tmpl w:val="A12C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6B5A75"/>
    <w:multiLevelType w:val="multilevel"/>
    <w:tmpl w:val="0C8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E51717"/>
    <w:multiLevelType w:val="multilevel"/>
    <w:tmpl w:val="EB34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2F1581"/>
    <w:multiLevelType w:val="multilevel"/>
    <w:tmpl w:val="4DB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F95F66"/>
    <w:multiLevelType w:val="multilevel"/>
    <w:tmpl w:val="1C4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923C03"/>
    <w:multiLevelType w:val="multilevel"/>
    <w:tmpl w:val="1A66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DC3375"/>
    <w:multiLevelType w:val="multilevel"/>
    <w:tmpl w:val="7822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6E175A"/>
    <w:multiLevelType w:val="multilevel"/>
    <w:tmpl w:val="3ACE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071F2C"/>
    <w:multiLevelType w:val="multilevel"/>
    <w:tmpl w:val="34A8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1B083D"/>
    <w:multiLevelType w:val="multilevel"/>
    <w:tmpl w:val="794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7E43D9"/>
    <w:multiLevelType w:val="multilevel"/>
    <w:tmpl w:val="466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4813D4"/>
    <w:multiLevelType w:val="multilevel"/>
    <w:tmpl w:val="C2E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BD1A8E"/>
    <w:multiLevelType w:val="multilevel"/>
    <w:tmpl w:val="F89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A139E8"/>
    <w:multiLevelType w:val="multilevel"/>
    <w:tmpl w:val="5B0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E90778"/>
    <w:multiLevelType w:val="multilevel"/>
    <w:tmpl w:val="8BD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815668"/>
    <w:multiLevelType w:val="multilevel"/>
    <w:tmpl w:val="356C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75575D"/>
    <w:multiLevelType w:val="multilevel"/>
    <w:tmpl w:val="935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2B0B57"/>
    <w:multiLevelType w:val="multilevel"/>
    <w:tmpl w:val="63E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3328B3"/>
    <w:multiLevelType w:val="multilevel"/>
    <w:tmpl w:val="35B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863550"/>
    <w:multiLevelType w:val="multilevel"/>
    <w:tmpl w:val="EA7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814633"/>
    <w:multiLevelType w:val="multilevel"/>
    <w:tmpl w:val="AC6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E13989"/>
    <w:multiLevelType w:val="multilevel"/>
    <w:tmpl w:val="128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F110C3"/>
    <w:multiLevelType w:val="multilevel"/>
    <w:tmpl w:val="96CA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F13F89"/>
    <w:multiLevelType w:val="multilevel"/>
    <w:tmpl w:val="6E5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CE355F"/>
    <w:multiLevelType w:val="multilevel"/>
    <w:tmpl w:val="9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4A3B3E"/>
    <w:multiLevelType w:val="multilevel"/>
    <w:tmpl w:val="E79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6A0C6E"/>
    <w:multiLevelType w:val="multilevel"/>
    <w:tmpl w:val="F600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46C4DAC"/>
    <w:multiLevelType w:val="multilevel"/>
    <w:tmpl w:val="212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8415A9E"/>
    <w:multiLevelType w:val="multilevel"/>
    <w:tmpl w:val="583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794A49"/>
    <w:multiLevelType w:val="multilevel"/>
    <w:tmpl w:val="48F6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FE30D9"/>
    <w:multiLevelType w:val="multilevel"/>
    <w:tmpl w:val="477E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C330E2"/>
    <w:multiLevelType w:val="multilevel"/>
    <w:tmpl w:val="21A0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A9217F"/>
    <w:multiLevelType w:val="multilevel"/>
    <w:tmpl w:val="7EE4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4A27EA"/>
    <w:multiLevelType w:val="multilevel"/>
    <w:tmpl w:val="EE42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D053C0D"/>
    <w:multiLevelType w:val="multilevel"/>
    <w:tmpl w:val="ED62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773751"/>
    <w:multiLevelType w:val="multilevel"/>
    <w:tmpl w:val="D540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B26154"/>
    <w:multiLevelType w:val="multilevel"/>
    <w:tmpl w:val="285E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1B2631"/>
    <w:multiLevelType w:val="multilevel"/>
    <w:tmpl w:val="CEAE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3C334E"/>
    <w:multiLevelType w:val="multilevel"/>
    <w:tmpl w:val="DD3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403F55"/>
    <w:multiLevelType w:val="multilevel"/>
    <w:tmpl w:val="D15C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793A46"/>
    <w:multiLevelType w:val="multilevel"/>
    <w:tmpl w:val="793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C81FAC"/>
    <w:multiLevelType w:val="multilevel"/>
    <w:tmpl w:val="98A0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2F7D90"/>
    <w:multiLevelType w:val="multilevel"/>
    <w:tmpl w:val="7D2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F77B43"/>
    <w:multiLevelType w:val="multilevel"/>
    <w:tmpl w:val="3DE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19663B9"/>
    <w:multiLevelType w:val="multilevel"/>
    <w:tmpl w:val="F15A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1F3366F"/>
    <w:multiLevelType w:val="multilevel"/>
    <w:tmpl w:val="DC0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044F57"/>
    <w:multiLevelType w:val="multilevel"/>
    <w:tmpl w:val="133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5D18C0"/>
    <w:multiLevelType w:val="multilevel"/>
    <w:tmpl w:val="48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DD668F"/>
    <w:multiLevelType w:val="multilevel"/>
    <w:tmpl w:val="9518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2FD17E2"/>
    <w:multiLevelType w:val="multilevel"/>
    <w:tmpl w:val="ECC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1F402E"/>
    <w:multiLevelType w:val="multilevel"/>
    <w:tmpl w:val="D968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C52B4E"/>
    <w:multiLevelType w:val="multilevel"/>
    <w:tmpl w:val="32A8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360BA6"/>
    <w:multiLevelType w:val="multilevel"/>
    <w:tmpl w:val="199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4E00111"/>
    <w:multiLevelType w:val="multilevel"/>
    <w:tmpl w:val="3D9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784DC0"/>
    <w:multiLevelType w:val="multilevel"/>
    <w:tmpl w:val="2ECE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824EE7"/>
    <w:multiLevelType w:val="multilevel"/>
    <w:tmpl w:val="8A5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BC7413"/>
    <w:multiLevelType w:val="multilevel"/>
    <w:tmpl w:val="933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D53C11"/>
    <w:multiLevelType w:val="multilevel"/>
    <w:tmpl w:val="1BE0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827978"/>
    <w:multiLevelType w:val="multilevel"/>
    <w:tmpl w:val="8E6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BB6E64"/>
    <w:multiLevelType w:val="multilevel"/>
    <w:tmpl w:val="A4A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2308CD"/>
    <w:multiLevelType w:val="multilevel"/>
    <w:tmpl w:val="86F2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7F3DD1"/>
    <w:multiLevelType w:val="multilevel"/>
    <w:tmpl w:val="593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B4173F"/>
    <w:multiLevelType w:val="multilevel"/>
    <w:tmpl w:val="100C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F27A22"/>
    <w:multiLevelType w:val="multilevel"/>
    <w:tmpl w:val="766C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B234122"/>
    <w:multiLevelType w:val="multilevel"/>
    <w:tmpl w:val="03F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913C00"/>
    <w:multiLevelType w:val="multilevel"/>
    <w:tmpl w:val="280E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AA093A"/>
    <w:multiLevelType w:val="multilevel"/>
    <w:tmpl w:val="682A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9E613D"/>
    <w:multiLevelType w:val="multilevel"/>
    <w:tmpl w:val="6A1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984926"/>
    <w:multiLevelType w:val="multilevel"/>
    <w:tmpl w:val="EC56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6F67D2"/>
    <w:multiLevelType w:val="multilevel"/>
    <w:tmpl w:val="4AE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7601BA"/>
    <w:multiLevelType w:val="multilevel"/>
    <w:tmpl w:val="B36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0A63594"/>
    <w:multiLevelType w:val="multilevel"/>
    <w:tmpl w:val="5BF8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0DA7ECF"/>
    <w:multiLevelType w:val="multilevel"/>
    <w:tmpl w:val="199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0D00BD"/>
    <w:multiLevelType w:val="multilevel"/>
    <w:tmpl w:val="132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6D0F0A"/>
    <w:multiLevelType w:val="multilevel"/>
    <w:tmpl w:val="3DE4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A342A7"/>
    <w:multiLevelType w:val="multilevel"/>
    <w:tmpl w:val="968E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E2373E"/>
    <w:multiLevelType w:val="multilevel"/>
    <w:tmpl w:val="1BE4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5013DA6"/>
    <w:multiLevelType w:val="multilevel"/>
    <w:tmpl w:val="9EA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5DB0122"/>
    <w:multiLevelType w:val="multilevel"/>
    <w:tmpl w:val="687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8F4B3E"/>
    <w:multiLevelType w:val="multilevel"/>
    <w:tmpl w:val="9F30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5464B2"/>
    <w:multiLevelType w:val="multilevel"/>
    <w:tmpl w:val="AE16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AE5948"/>
    <w:multiLevelType w:val="multilevel"/>
    <w:tmpl w:val="DF78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C4101E"/>
    <w:multiLevelType w:val="multilevel"/>
    <w:tmpl w:val="181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CA0D31"/>
    <w:multiLevelType w:val="multilevel"/>
    <w:tmpl w:val="7AD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3E0350"/>
    <w:multiLevelType w:val="multilevel"/>
    <w:tmpl w:val="AC9A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433FA8"/>
    <w:multiLevelType w:val="multilevel"/>
    <w:tmpl w:val="AD9C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067CF2"/>
    <w:multiLevelType w:val="multilevel"/>
    <w:tmpl w:val="2AD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386A95"/>
    <w:multiLevelType w:val="multilevel"/>
    <w:tmpl w:val="6A28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6B2A34"/>
    <w:multiLevelType w:val="multilevel"/>
    <w:tmpl w:val="849C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FD5B2F"/>
    <w:multiLevelType w:val="multilevel"/>
    <w:tmpl w:val="A2C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6200D4"/>
    <w:multiLevelType w:val="multilevel"/>
    <w:tmpl w:val="D76C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01406C"/>
    <w:multiLevelType w:val="multilevel"/>
    <w:tmpl w:val="8050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B95D35"/>
    <w:multiLevelType w:val="multilevel"/>
    <w:tmpl w:val="F14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DB7F0A"/>
    <w:multiLevelType w:val="multilevel"/>
    <w:tmpl w:val="FE82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11125E9"/>
    <w:multiLevelType w:val="multilevel"/>
    <w:tmpl w:val="2752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6C25A9"/>
    <w:multiLevelType w:val="multilevel"/>
    <w:tmpl w:val="DD28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1C040C3"/>
    <w:multiLevelType w:val="multilevel"/>
    <w:tmpl w:val="4FE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2290952"/>
    <w:multiLevelType w:val="multilevel"/>
    <w:tmpl w:val="68E4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4723AEA"/>
    <w:multiLevelType w:val="multilevel"/>
    <w:tmpl w:val="BBE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A26A49"/>
    <w:multiLevelType w:val="multilevel"/>
    <w:tmpl w:val="7D9C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4A305B7"/>
    <w:multiLevelType w:val="multilevel"/>
    <w:tmpl w:val="011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4C527D2"/>
    <w:multiLevelType w:val="multilevel"/>
    <w:tmpl w:val="CDD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0E0847"/>
    <w:multiLevelType w:val="multilevel"/>
    <w:tmpl w:val="56D8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6F21DA"/>
    <w:multiLevelType w:val="multilevel"/>
    <w:tmpl w:val="AEF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A371B34"/>
    <w:multiLevelType w:val="multilevel"/>
    <w:tmpl w:val="9CDA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AAC08B0"/>
    <w:multiLevelType w:val="multilevel"/>
    <w:tmpl w:val="CFE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B487A54"/>
    <w:multiLevelType w:val="multilevel"/>
    <w:tmpl w:val="887A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B805D18"/>
    <w:multiLevelType w:val="multilevel"/>
    <w:tmpl w:val="54C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DFF0F83"/>
    <w:multiLevelType w:val="multilevel"/>
    <w:tmpl w:val="690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7D6E33"/>
    <w:multiLevelType w:val="multilevel"/>
    <w:tmpl w:val="EB32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444281"/>
    <w:multiLevelType w:val="multilevel"/>
    <w:tmpl w:val="219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0665048"/>
    <w:multiLevelType w:val="multilevel"/>
    <w:tmpl w:val="5F0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1297BDA"/>
    <w:multiLevelType w:val="multilevel"/>
    <w:tmpl w:val="4F3E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2E3244"/>
    <w:multiLevelType w:val="multilevel"/>
    <w:tmpl w:val="17E0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633D59"/>
    <w:multiLevelType w:val="multilevel"/>
    <w:tmpl w:val="5AE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2730034"/>
    <w:multiLevelType w:val="multilevel"/>
    <w:tmpl w:val="F51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2AD21BF"/>
    <w:multiLevelType w:val="multilevel"/>
    <w:tmpl w:val="BA24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3B11F3B"/>
    <w:multiLevelType w:val="multilevel"/>
    <w:tmpl w:val="8AD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3C52272"/>
    <w:multiLevelType w:val="multilevel"/>
    <w:tmpl w:val="31F8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4786AAA"/>
    <w:multiLevelType w:val="multilevel"/>
    <w:tmpl w:val="908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4B47C91"/>
    <w:multiLevelType w:val="multilevel"/>
    <w:tmpl w:val="4A8A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0F0024"/>
    <w:multiLevelType w:val="multilevel"/>
    <w:tmpl w:val="40F6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DA0C7D"/>
    <w:multiLevelType w:val="multilevel"/>
    <w:tmpl w:val="6F0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F33FA1"/>
    <w:multiLevelType w:val="multilevel"/>
    <w:tmpl w:val="81D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7787DC9"/>
    <w:multiLevelType w:val="multilevel"/>
    <w:tmpl w:val="A314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938201F"/>
    <w:multiLevelType w:val="multilevel"/>
    <w:tmpl w:val="E670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7A1E8A"/>
    <w:multiLevelType w:val="multilevel"/>
    <w:tmpl w:val="BAF0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A5864DD"/>
    <w:multiLevelType w:val="multilevel"/>
    <w:tmpl w:val="5E94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AC6AF1"/>
    <w:multiLevelType w:val="multilevel"/>
    <w:tmpl w:val="DD8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C726529"/>
    <w:multiLevelType w:val="multilevel"/>
    <w:tmpl w:val="4B5A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C7B4125"/>
    <w:multiLevelType w:val="multilevel"/>
    <w:tmpl w:val="B55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CF2197E"/>
    <w:multiLevelType w:val="multilevel"/>
    <w:tmpl w:val="4C78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141AD7"/>
    <w:multiLevelType w:val="multilevel"/>
    <w:tmpl w:val="BFF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E752C52"/>
    <w:multiLevelType w:val="multilevel"/>
    <w:tmpl w:val="F304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F6D5298"/>
    <w:multiLevelType w:val="multilevel"/>
    <w:tmpl w:val="C7C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F8D1E96"/>
    <w:multiLevelType w:val="multilevel"/>
    <w:tmpl w:val="2AB2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F914217"/>
    <w:multiLevelType w:val="multilevel"/>
    <w:tmpl w:val="5F20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FDF66D4"/>
    <w:multiLevelType w:val="multilevel"/>
    <w:tmpl w:val="38C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335437">
    <w:abstractNumId w:val="110"/>
  </w:num>
  <w:num w:numId="2" w16cid:durableId="1715424880">
    <w:abstractNumId w:val="138"/>
  </w:num>
  <w:num w:numId="3" w16cid:durableId="1393431154">
    <w:abstractNumId w:val="116"/>
  </w:num>
  <w:num w:numId="4" w16cid:durableId="314917436">
    <w:abstractNumId w:val="130"/>
  </w:num>
  <w:num w:numId="5" w16cid:durableId="627591472">
    <w:abstractNumId w:val="119"/>
  </w:num>
  <w:num w:numId="6" w16cid:durableId="715079191">
    <w:abstractNumId w:val="137"/>
  </w:num>
  <w:num w:numId="7" w16cid:durableId="258761223">
    <w:abstractNumId w:val="77"/>
  </w:num>
  <w:num w:numId="8" w16cid:durableId="442187661">
    <w:abstractNumId w:val="79"/>
  </w:num>
  <w:num w:numId="9" w16cid:durableId="602803073">
    <w:abstractNumId w:val="95"/>
  </w:num>
  <w:num w:numId="10" w16cid:durableId="978994834">
    <w:abstractNumId w:val="30"/>
  </w:num>
  <w:num w:numId="11" w16cid:durableId="853878517">
    <w:abstractNumId w:val="3"/>
  </w:num>
  <w:num w:numId="12" w16cid:durableId="634455828">
    <w:abstractNumId w:val="86"/>
  </w:num>
  <w:num w:numId="13" w16cid:durableId="300621830">
    <w:abstractNumId w:val="94"/>
  </w:num>
  <w:num w:numId="14" w16cid:durableId="64497791">
    <w:abstractNumId w:val="11"/>
  </w:num>
  <w:num w:numId="15" w16cid:durableId="219563027">
    <w:abstractNumId w:val="91"/>
  </w:num>
  <w:num w:numId="16" w16cid:durableId="1722361955">
    <w:abstractNumId w:val="134"/>
  </w:num>
  <w:num w:numId="17" w16cid:durableId="342363872">
    <w:abstractNumId w:val="4"/>
  </w:num>
  <w:num w:numId="18" w16cid:durableId="2040430223">
    <w:abstractNumId w:val="120"/>
  </w:num>
  <w:num w:numId="19" w16cid:durableId="305398704">
    <w:abstractNumId w:val="158"/>
  </w:num>
  <w:num w:numId="20" w16cid:durableId="423644950">
    <w:abstractNumId w:val="33"/>
  </w:num>
  <w:num w:numId="21" w16cid:durableId="2089231940">
    <w:abstractNumId w:val="72"/>
  </w:num>
  <w:num w:numId="22" w16cid:durableId="364184827">
    <w:abstractNumId w:val="98"/>
  </w:num>
  <w:num w:numId="23" w16cid:durableId="647325214">
    <w:abstractNumId w:val="100"/>
  </w:num>
  <w:num w:numId="24" w16cid:durableId="737561175">
    <w:abstractNumId w:val="111"/>
  </w:num>
  <w:num w:numId="25" w16cid:durableId="574897216">
    <w:abstractNumId w:val="36"/>
  </w:num>
  <w:num w:numId="26" w16cid:durableId="2023235760">
    <w:abstractNumId w:val="29"/>
  </w:num>
  <w:num w:numId="27" w16cid:durableId="799345952">
    <w:abstractNumId w:val="49"/>
  </w:num>
  <w:num w:numId="28" w16cid:durableId="669254058">
    <w:abstractNumId w:val="92"/>
  </w:num>
  <w:num w:numId="29" w16cid:durableId="140275847">
    <w:abstractNumId w:val="26"/>
  </w:num>
  <w:num w:numId="30" w16cid:durableId="1141191058">
    <w:abstractNumId w:val="65"/>
  </w:num>
  <w:num w:numId="31" w16cid:durableId="1455952118">
    <w:abstractNumId w:val="148"/>
  </w:num>
  <w:num w:numId="32" w16cid:durableId="1738236066">
    <w:abstractNumId w:val="40"/>
  </w:num>
  <w:num w:numId="33" w16cid:durableId="1486700353">
    <w:abstractNumId w:val="122"/>
  </w:num>
  <w:num w:numId="34" w16cid:durableId="820269725">
    <w:abstractNumId w:val="144"/>
  </w:num>
  <w:num w:numId="35" w16cid:durableId="1028023901">
    <w:abstractNumId w:val="23"/>
  </w:num>
  <w:num w:numId="36" w16cid:durableId="24215129">
    <w:abstractNumId w:val="126"/>
  </w:num>
  <w:num w:numId="37" w16cid:durableId="1327200195">
    <w:abstractNumId w:val="147"/>
  </w:num>
  <w:num w:numId="38" w16cid:durableId="650183446">
    <w:abstractNumId w:val="89"/>
  </w:num>
  <w:num w:numId="39" w16cid:durableId="379020263">
    <w:abstractNumId w:val="167"/>
  </w:num>
  <w:num w:numId="40" w16cid:durableId="763184395">
    <w:abstractNumId w:val="20"/>
  </w:num>
  <w:num w:numId="41" w16cid:durableId="1171214886">
    <w:abstractNumId w:val="173"/>
  </w:num>
  <w:num w:numId="42" w16cid:durableId="972441950">
    <w:abstractNumId w:val="108"/>
  </w:num>
  <w:num w:numId="43" w16cid:durableId="2003581177">
    <w:abstractNumId w:val="15"/>
  </w:num>
  <w:num w:numId="44" w16cid:durableId="1655259510">
    <w:abstractNumId w:val="143"/>
  </w:num>
  <w:num w:numId="45" w16cid:durableId="27024429">
    <w:abstractNumId w:val="32"/>
  </w:num>
  <w:num w:numId="46" w16cid:durableId="332731263">
    <w:abstractNumId w:val="142"/>
  </w:num>
  <w:num w:numId="47" w16cid:durableId="947393307">
    <w:abstractNumId w:val="51"/>
  </w:num>
  <w:num w:numId="48" w16cid:durableId="374937196">
    <w:abstractNumId w:val="41"/>
  </w:num>
  <w:num w:numId="49" w16cid:durableId="1303576893">
    <w:abstractNumId w:val="145"/>
  </w:num>
  <w:num w:numId="50" w16cid:durableId="29377460">
    <w:abstractNumId w:val="71"/>
  </w:num>
  <w:num w:numId="51" w16cid:durableId="392850415">
    <w:abstractNumId w:val="47"/>
  </w:num>
  <w:num w:numId="52" w16cid:durableId="431515279">
    <w:abstractNumId w:val="166"/>
  </w:num>
  <w:num w:numId="53" w16cid:durableId="1736199782">
    <w:abstractNumId w:val="63"/>
  </w:num>
  <w:num w:numId="54" w16cid:durableId="1276399259">
    <w:abstractNumId w:val="73"/>
  </w:num>
  <w:num w:numId="55" w16cid:durableId="1397045660">
    <w:abstractNumId w:val="93"/>
  </w:num>
  <w:num w:numId="56" w16cid:durableId="1804035837">
    <w:abstractNumId w:val="115"/>
  </w:num>
  <w:num w:numId="57" w16cid:durableId="620107785">
    <w:abstractNumId w:val="101"/>
  </w:num>
  <w:num w:numId="58" w16cid:durableId="1413813718">
    <w:abstractNumId w:val="28"/>
  </w:num>
  <w:num w:numId="59" w16cid:durableId="104232148">
    <w:abstractNumId w:val="129"/>
  </w:num>
  <w:num w:numId="60" w16cid:durableId="465243452">
    <w:abstractNumId w:val="165"/>
  </w:num>
  <w:num w:numId="61" w16cid:durableId="1392270010">
    <w:abstractNumId w:val="164"/>
  </w:num>
  <w:num w:numId="62" w16cid:durableId="582450773">
    <w:abstractNumId w:val="133"/>
  </w:num>
  <w:num w:numId="63" w16cid:durableId="2104065047">
    <w:abstractNumId w:val="107"/>
  </w:num>
  <w:num w:numId="64" w16cid:durableId="274364225">
    <w:abstractNumId w:val="121"/>
  </w:num>
  <w:num w:numId="65" w16cid:durableId="1971130099">
    <w:abstractNumId w:val="155"/>
  </w:num>
  <w:num w:numId="66" w16cid:durableId="1312102220">
    <w:abstractNumId w:val="58"/>
  </w:num>
  <w:num w:numId="67" w16cid:durableId="52045324">
    <w:abstractNumId w:val="132"/>
  </w:num>
  <w:num w:numId="68" w16cid:durableId="543491082">
    <w:abstractNumId w:val="109"/>
  </w:num>
  <w:num w:numId="69" w16cid:durableId="1765950733">
    <w:abstractNumId w:val="37"/>
  </w:num>
  <w:num w:numId="70" w16cid:durableId="1764498049">
    <w:abstractNumId w:val="104"/>
  </w:num>
  <w:num w:numId="71" w16cid:durableId="1993094454">
    <w:abstractNumId w:val="2"/>
  </w:num>
  <w:num w:numId="72" w16cid:durableId="603458899">
    <w:abstractNumId w:val="12"/>
  </w:num>
  <w:num w:numId="73" w16cid:durableId="335889057">
    <w:abstractNumId w:val="19"/>
  </w:num>
  <w:num w:numId="74" w16cid:durableId="1760174844">
    <w:abstractNumId w:val="117"/>
  </w:num>
  <w:num w:numId="75" w16cid:durableId="542131448">
    <w:abstractNumId w:val="83"/>
  </w:num>
  <w:num w:numId="76" w16cid:durableId="1707828271">
    <w:abstractNumId w:val="16"/>
  </w:num>
  <w:num w:numId="77" w16cid:durableId="1858352847">
    <w:abstractNumId w:val="55"/>
  </w:num>
  <w:num w:numId="78" w16cid:durableId="1207986009">
    <w:abstractNumId w:val="114"/>
  </w:num>
  <w:num w:numId="79" w16cid:durableId="409691116">
    <w:abstractNumId w:val="38"/>
  </w:num>
  <w:num w:numId="80" w16cid:durableId="1216621205">
    <w:abstractNumId w:val="48"/>
  </w:num>
  <w:num w:numId="81" w16cid:durableId="1627269556">
    <w:abstractNumId w:val="0"/>
  </w:num>
  <w:num w:numId="82" w16cid:durableId="370694643">
    <w:abstractNumId w:val="35"/>
  </w:num>
  <w:num w:numId="83" w16cid:durableId="2242390">
    <w:abstractNumId w:val="136"/>
  </w:num>
  <w:num w:numId="84" w16cid:durableId="1285040919">
    <w:abstractNumId w:val="46"/>
  </w:num>
  <w:num w:numId="85" w16cid:durableId="2040205645">
    <w:abstractNumId w:val="80"/>
  </w:num>
  <w:num w:numId="86" w16cid:durableId="1210724698">
    <w:abstractNumId w:val="154"/>
  </w:num>
  <w:num w:numId="87" w16cid:durableId="1620836815">
    <w:abstractNumId w:val="5"/>
  </w:num>
  <w:num w:numId="88" w16cid:durableId="685255998">
    <w:abstractNumId w:val="21"/>
  </w:num>
  <w:num w:numId="89" w16cid:durableId="638190704">
    <w:abstractNumId w:val="127"/>
  </w:num>
  <w:num w:numId="90" w16cid:durableId="883638654">
    <w:abstractNumId w:val="82"/>
  </w:num>
  <w:num w:numId="91" w16cid:durableId="885214219">
    <w:abstractNumId w:val="69"/>
  </w:num>
  <w:num w:numId="92" w16cid:durableId="1378509693">
    <w:abstractNumId w:val="175"/>
  </w:num>
  <w:num w:numId="93" w16cid:durableId="1427386529">
    <w:abstractNumId w:val="170"/>
  </w:num>
  <w:num w:numId="94" w16cid:durableId="1417824384">
    <w:abstractNumId w:val="81"/>
  </w:num>
  <w:num w:numId="95" w16cid:durableId="967970815">
    <w:abstractNumId w:val="22"/>
  </w:num>
  <w:num w:numId="96" w16cid:durableId="2001732305">
    <w:abstractNumId w:val="124"/>
  </w:num>
  <w:num w:numId="97" w16cid:durableId="1136218763">
    <w:abstractNumId w:val="75"/>
  </w:num>
  <w:num w:numId="98" w16cid:durableId="2058846061">
    <w:abstractNumId w:val="159"/>
  </w:num>
  <w:num w:numId="99" w16cid:durableId="1116828492">
    <w:abstractNumId w:val="85"/>
  </w:num>
  <w:num w:numId="100" w16cid:durableId="472139188">
    <w:abstractNumId w:val="76"/>
  </w:num>
  <w:num w:numId="101" w16cid:durableId="861478999">
    <w:abstractNumId w:val="118"/>
  </w:num>
  <w:num w:numId="102" w16cid:durableId="1447391167">
    <w:abstractNumId w:val="149"/>
  </w:num>
  <w:num w:numId="103" w16cid:durableId="2068410358">
    <w:abstractNumId w:val="13"/>
  </w:num>
  <w:num w:numId="104" w16cid:durableId="581067386">
    <w:abstractNumId w:val="34"/>
  </w:num>
  <w:num w:numId="105" w16cid:durableId="1723096492">
    <w:abstractNumId w:val="78"/>
  </w:num>
  <w:num w:numId="106" w16cid:durableId="1396859100">
    <w:abstractNumId w:val="113"/>
  </w:num>
  <w:num w:numId="107" w16cid:durableId="737098037">
    <w:abstractNumId w:val="157"/>
  </w:num>
  <w:num w:numId="108" w16cid:durableId="1271888647">
    <w:abstractNumId w:val="150"/>
  </w:num>
  <w:num w:numId="109" w16cid:durableId="180703624">
    <w:abstractNumId w:val="17"/>
  </w:num>
  <w:num w:numId="110" w16cid:durableId="361631371">
    <w:abstractNumId w:val="44"/>
  </w:num>
  <w:num w:numId="111" w16cid:durableId="534857118">
    <w:abstractNumId w:val="135"/>
  </w:num>
  <w:num w:numId="112" w16cid:durableId="789477425">
    <w:abstractNumId w:val="31"/>
  </w:num>
  <w:num w:numId="113" w16cid:durableId="1528719234">
    <w:abstractNumId w:val="67"/>
  </w:num>
  <w:num w:numId="114" w16cid:durableId="1227686051">
    <w:abstractNumId w:val="128"/>
  </w:num>
  <w:num w:numId="115" w16cid:durableId="446124762">
    <w:abstractNumId w:val="54"/>
  </w:num>
  <w:num w:numId="116" w16cid:durableId="183638438">
    <w:abstractNumId w:val="61"/>
  </w:num>
  <w:num w:numId="117" w16cid:durableId="2048018492">
    <w:abstractNumId w:val="53"/>
  </w:num>
  <w:num w:numId="118" w16cid:durableId="440994496">
    <w:abstractNumId w:val="160"/>
  </w:num>
  <w:num w:numId="119" w16cid:durableId="659385081">
    <w:abstractNumId w:val="172"/>
  </w:num>
  <w:num w:numId="120" w16cid:durableId="435833439">
    <w:abstractNumId w:val="57"/>
  </w:num>
  <w:num w:numId="121" w16cid:durableId="1343170431">
    <w:abstractNumId w:val="125"/>
  </w:num>
  <w:num w:numId="122" w16cid:durableId="825709755">
    <w:abstractNumId w:val="168"/>
  </w:num>
  <w:num w:numId="123" w16cid:durableId="308215981">
    <w:abstractNumId w:val="131"/>
  </w:num>
  <w:num w:numId="124" w16cid:durableId="534080660">
    <w:abstractNumId w:val="45"/>
  </w:num>
  <w:num w:numId="125" w16cid:durableId="758409323">
    <w:abstractNumId w:val="39"/>
  </w:num>
  <w:num w:numId="126" w16cid:durableId="1833255459">
    <w:abstractNumId w:val="66"/>
  </w:num>
  <w:num w:numId="127" w16cid:durableId="639307009">
    <w:abstractNumId w:val="146"/>
  </w:num>
  <w:num w:numId="128" w16cid:durableId="221984760">
    <w:abstractNumId w:val="25"/>
  </w:num>
  <w:num w:numId="129" w16cid:durableId="901717696">
    <w:abstractNumId w:val="171"/>
  </w:num>
  <w:num w:numId="130" w16cid:durableId="429396413">
    <w:abstractNumId w:val="163"/>
  </w:num>
  <w:num w:numId="131" w16cid:durableId="870922678">
    <w:abstractNumId w:val="43"/>
  </w:num>
  <w:num w:numId="132" w16cid:durableId="1162575745">
    <w:abstractNumId w:val="161"/>
  </w:num>
  <w:num w:numId="133" w16cid:durableId="136457854">
    <w:abstractNumId w:val="87"/>
  </w:num>
  <w:num w:numId="134" w16cid:durableId="294527489">
    <w:abstractNumId w:val="90"/>
  </w:num>
  <w:num w:numId="135" w16cid:durableId="226964673">
    <w:abstractNumId w:val="102"/>
  </w:num>
  <w:num w:numId="136" w16cid:durableId="2115854572">
    <w:abstractNumId w:val="177"/>
  </w:num>
  <w:num w:numId="137" w16cid:durableId="250359639">
    <w:abstractNumId w:val="7"/>
  </w:num>
  <w:num w:numId="138" w16cid:durableId="1301883877">
    <w:abstractNumId w:val="106"/>
  </w:num>
  <w:num w:numId="139" w16cid:durableId="1257203685">
    <w:abstractNumId w:val="152"/>
  </w:num>
  <w:num w:numId="140" w16cid:durableId="1546944080">
    <w:abstractNumId w:val="140"/>
  </w:num>
  <w:num w:numId="141" w16cid:durableId="2077241954">
    <w:abstractNumId w:val="50"/>
  </w:num>
  <w:num w:numId="142" w16cid:durableId="1207332799">
    <w:abstractNumId w:val="52"/>
  </w:num>
  <w:num w:numId="143" w16cid:durableId="481435049">
    <w:abstractNumId w:val="99"/>
  </w:num>
  <w:num w:numId="144" w16cid:durableId="415057629">
    <w:abstractNumId w:val="6"/>
  </w:num>
  <w:num w:numId="145" w16cid:durableId="2036691655">
    <w:abstractNumId w:val="96"/>
  </w:num>
  <w:num w:numId="146" w16cid:durableId="1635675159">
    <w:abstractNumId w:val="74"/>
  </w:num>
  <w:num w:numId="147" w16cid:durableId="1642232256">
    <w:abstractNumId w:val="103"/>
  </w:num>
  <w:num w:numId="148" w16cid:durableId="2009602283">
    <w:abstractNumId w:val="174"/>
  </w:num>
  <w:num w:numId="149" w16cid:durableId="1883592976">
    <w:abstractNumId w:val="56"/>
  </w:num>
  <w:num w:numId="150" w16cid:durableId="2121535319">
    <w:abstractNumId w:val="10"/>
  </w:num>
  <w:num w:numId="151" w16cid:durableId="1844199791">
    <w:abstractNumId w:val="68"/>
  </w:num>
  <w:num w:numId="152" w16cid:durableId="825586665">
    <w:abstractNumId w:val="14"/>
  </w:num>
  <w:num w:numId="153" w16cid:durableId="1677413951">
    <w:abstractNumId w:val="169"/>
  </w:num>
  <w:num w:numId="154" w16cid:durableId="290213641">
    <w:abstractNumId w:val="18"/>
  </w:num>
  <w:num w:numId="155" w16cid:durableId="1754887751">
    <w:abstractNumId w:val="139"/>
  </w:num>
  <w:num w:numId="156" w16cid:durableId="450125236">
    <w:abstractNumId w:val="141"/>
  </w:num>
  <w:num w:numId="157" w16cid:durableId="2113428854">
    <w:abstractNumId w:val="27"/>
  </w:num>
  <w:num w:numId="158" w16cid:durableId="1564952633">
    <w:abstractNumId w:val="84"/>
  </w:num>
  <w:num w:numId="159" w16cid:durableId="220987824">
    <w:abstractNumId w:val="162"/>
  </w:num>
  <w:num w:numId="160" w16cid:durableId="1301961076">
    <w:abstractNumId w:val="64"/>
  </w:num>
  <w:num w:numId="161" w16cid:durableId="1235118422">
    <w:abstractNumId w:val="88"/>
  </w:num>
  <w:num w:numId="162" w16cid:durableId="1512918138">
    <w:abstractNumId w:val="112"/>
  </w:num>
  <w:num w:numId="163" w16cid:durableId="450515885">
    <w:abstractNumId w:val="62"/>
  </w:num>
  <w:num w:numId="164" w16cid:durableId="436756586">
    <w:abstractNumId w:val="151"/>
  </w:num>
  <w:num w:numId="165" w16cid:durableId="230193864">
    <w:abstractNumId w:val="176"/>
  </w:num>
  <w:num w:numId="166" w16cid:durableId="928657201">
    <w:abstractNumId w:val="42"/>
  </w:num>
  <w:num w:numId="167" w16cid:durableId="761872131">
    <w:abstractNumId w:val="153"/>
  </w:num>
  <w:num w:numId="168" w16cid:durableId="859706615">
    <w:abstractNumId w:val="70"/>
  </w:num>
  <w:num w:numId="169" w16cid:durableId="1983457564">
    <w:abstractNumId w:val="1"/>
  </w:num>
  <w:num w:numId="170" w16cid:durableId="2070690038">
    <w:abstractNumId w:val="123"/>
  </w:num>
  <w:num w:numId="171" w16cid:durableId="1790852571">
    <w:abstractNumId w:val="156"/>
  </w:num>
  <w:num w:numId="172" w16cid:durableId="165174095">
    <w:abstractNumId w:val="105"/>
  </w:num>
  <w:num w:numId="173" w16cid:durableId="2144541634">
    <w:abstractNumId w:val="59"/>
  </w:num>
  <w:num w:numId="174" w16cid:durableId="115637608">
    <w:abstractNumId w:val="9"/>
  </w:num>
  <w:num w:numId="175" w16cid:durableId="1081608903">
    <w:abstractNumId w:val="24"/>
  </w:num>
  <w:num w:numId="176" w16cid:durableId="1835997904">
    <w:abstractNumId w:val="60"/>
  </w:num>
  <w:num w:numId="177" w16cid:durableId="1969893659">
    <w:abstractNumId w:val="97"/>
  </w:num>
  <w:num w:numId="178" w16cid:durableId="656766149">
    <w:abstractNumId w:val="8"/>
  </w:num>
  <w:numIdMacAtCleanup w:val="1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DA"/>
    <w:rsid w:val="000F39AE"/>
    <w:rsid w:val="001A562A"/>
    <w:rsid w:val="001F282F"/>
    <w:rsid w:val="00240567"/>
    <w:rsid w:val="003038DA"/>
    <w:rsid w:val="00332F5F"/>
    <w:rsid w:val="003931C8"/>
    <w:rsid w:val="004B4B5A"/>
    <w:rsid w:val="004C2072"/>
    <w:rsid w:val="00546F4F"/>
    <w:rsid w:val="005C1CBA"/>
    <w:rsid w:val="00627FB6"/>
    <w:rsid w:val="006F2834"/>
    <w:rsid w:val="007F6D16"/>
    <w:rsid w:val="008E5871"/>
    <w:rsid w:val="00A60A68"/>
    <w:rsid w:val="00B90305"/>
    <w:rsid w:val="00C440FB"/>
    <w:rsid w:val="00C60119"/>
    <w:rsid w:val="00C63C19"/>
    <w:rsid w:val="00DF230B"/>
    <w:rsid w:val="00E85BC5"/>
    <w:rsid w:val="00F1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DDA0"/>
  <w15:chartTrackingRefBased/>
  <w15:docId w15:val="{A87F7A5E-6A3D-4A81-84BB-AD31E20B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38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3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38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38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38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38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38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38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38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38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38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38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3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3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3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3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3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38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38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3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38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3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3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38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38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38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3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38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38DA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30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0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5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2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0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7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1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5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7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7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2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4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3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1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62</Pages>
  <Words>5006</Words>
  <Characters>28535</Characters>
  <Application>Microsoft Office Word</Application>
  <DocSecurity>0</DocSecurity>
  <Lines>237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정태영</dc:creator>
  <cp:keywords/>
  <dc:description/>
  <cp:lastModifiedBy>Youwon Kang</cp:lastModifiedBy>
  <cp:revision>9</cp:revision>
  <dcterms:created xsi:type="dcterms:W3CDTF">2025-05-15T02:49:00Z</dcterms:created>
  <dcterms:modified xsi:type="dcterms:W3CDTF">2025-05-20T09:00:00Z</dcterms:modified>
</cp:coreProperties>
</file>